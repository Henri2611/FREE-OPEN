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39F2D" w14:textId="77777777" w:rsidR="00246905" w:rsidRDefault="00000000">
      <w:pPr>
        <w:spacing w:before="240" w:after="72"/>
        <w:ind w:left="720"/>
        <w:jc w:val="both"/>
        <w:rPr>
          <w:rStyle w:val="Strong"/>
          <w:rFonts w:ascii="Book Antiqua" w:eastAsia="Book Antiqua" w:hAnsi="Book Antiqua" w:cs="Book Antiqua"/>
          <w:color w:val="000000"/>
          <w:sz w:val="48"/>
          <w:szCs w:val="48"/>
        </w:rPr>
      </w:pPr>
      <w:r>
        <w:rPr>
          <w:rFonts w:ascii="Book Antiqua" w:eastAsia="Book Antiqua" w:hAnsi="Book Antiqua" w:cs="Book Antiqua"/>
          <w:b/>
          <w:bCs/>
          <w:noProof/>
          <w:color w:val="000000"/>
          <w:sz w:val="48"/>
          <w:szCs w:val="48"/>
        </w:rPr>
        <w:drawing>
          <wp:anchor distT="0" distB="0" distL="0" distR="0" simplePos="0" relativeHeight="2" behindDoc="0" locked="0" layoutInCell="0" allowOverlap="1" wp14:anchorId="1A5327BA" wp14:editId="0327D9D9">
            <wp:simplePos x="0" y="0"/>
            <wp:positionH relativeFrom="column">
              <wp:align>center</wp:align>
            </wp:positionH>
            <wp:positionV relativeFrom="paragraph">
              <wp:posOffset>635</wp:posOffset>
            </wp:positionV>
            <wp:extent cx="7501255" cy="25342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501255" cy="2534285"/>
                    </a:xfrm>
                    <a:prstGeom prst="rect">
                      <a:avLst/>
                    </a:prstGeom>
                    <a:noFill/>
                  </pic:spPr>
                </pic:pic>
              </a:graphicData>
            </a:graphic>
          </wp:anchor>
        </w:drawing>
      </w:r>
    </w:p>
    <w:p w14:paraId="0AAE5FD6"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5E9F4A17" w14:textId="77777777" w:rsidR="00246905" w:rsidRDefault="00000000">
      <w:pPr>
        <w:spacing w:before="240" w:after="72"/>
        <w:ind w:left="720"/>
        <w:jc w:val="both"/>
      </w:pPr>
      <w:r>
        <w:rPr>
          <w:rStyle w:val="Strong"/>
          <w:rFonts w:ascii="Book Antiqua" w:eastAsia="Book Antiqua" w:hAnsi="Book Antiqua" w:cs="Book Antiqua"/>
          <w:color w:val="000000"/>
          <w:sz w:val="48"/>
          <w:szCs w:val="48"/>
        </w:rPr>
        <w:t>COMP 311:PROGRAMMING PROJECT</w:t>
      </w:r>
    </w:p>
    <w:p w14:paraId="1FEA3AC9"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77DDF01B"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185139C4"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tbl>
      <w:tblPr>
        <w:tblW w:w="10442" w:type="dxa"/>
        <w:tblInd w:w="13" w:type="dxa"/>
        <w:tblLayout w:type="fixed"/>
        <w:tblCellMar>
          <w:top w:w="55" w:type="dxa"/>
          <w:left w:w="55" w:type="dxa"/>
          <w:bottom w:w="55" w:type="dxa"/>
          <w:right w:w="55" w:type="dxa"/>
        </w:tblCellMar>
        <w:tblLook w:val="04A0" w:firstRow="1" w:lastRow="0" w:firstColumn="1" w:lastColumn="0" w:noHBand="0" w:noVBand="1"/>
      </w:tblPr>
      <w:tblGrid>
        <w:gridCol w:w="3480"/>
        <w:gridCol w:w="3469"/>
        <w:gridCol w:w="3493"/>
      </w:tblGrid>
      <w:tr w:rsidR="00246905" w14:paraId="301E9548" w14:textId="77777777">
        <w:tc>
          <w:tcPr>
            <w:tcW w:w="3480" w:type="dxa"/>
            <w:tcBorders>
              <w:top w:val="single" w:sz="4" w:space="0" w:color="000000"/>
              <w:left w:val="single" w:sz="4" w:space="0" w:color="000000"/>
              <w:bottom w:val="single" w:sz="4" w:space="0" w:color="000000"/>
            </w:tcBorders>
          </w:tcPr>
          <w:p w14:paraId="7F21D4B6" w14:textId="77777777" w:rsidR="00246905" w:rsidRDefault="00000000">
            <w:pPr>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14:paraId="4FEA5961" w14:textId="77777777" w:rsidR="00246905" w:rsidRDefault="00000000">
            <w:pPr>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14:paraId="6C73C377" w14:textId="77777777" w:rsidR="00246905" w:rsidRDefault="00000000">
            <w:pPr>
              <w:rPr>
                <w:b/>
                <w:bCs/>
                <w:sz w:val="28"/>
                <w:szCs w:val="28"/>
              </w:rPr>
            </w:pPr>
            <w:r>
              <w:rPr>
                <w:b/>
                <w:bCs/>
                <w:sz w:val="28"/>
                <w:szCs w:val="28"/>
              </w:rPr>
              <w:t>SIGNATURE</w:t>
            </w:r>
          </w:p>
        </w:tc>
      </w:tr>
      <w:tr w:rsidR="00246905" w14:paraId="749469C7" w14:textId="77777777">
        <w:tc>
          <w:tcPr>
            <w:tcW w:w="3480" w:type="dxa"/>
            <w:tcBorders>
              <w:left w:val="single" w:sz="4" w:space="0" w:color="000000"/>
              <w:bottom w:val="single" w:sz="4" w:space="0" w:color="000000"/>
            </w:tcBorders>
          </w:tcPr>
          <w:p w14:paraId="2051B81C"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14:paraId="7A10D28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726A56E4" w14:textId="77777777" w:rsidR="00246905" w:rsidRDefault="00246905">
            <w:pPr>
              <w:pStyle w:val="TableContents"/>
              <w:rPr>
                <w:rFonts w:ascii="Liberation Serif" w:hAnsi="Liberation Serif"/>
                <w:color w:val="000000"/>
                <w:sz w:val="24"/>
                <w:szCs w:val="24"/>
              </w:rPr>
            </w:pPr>
          </w:p>
        </w:tc>
      </w:tr>
      <w:tr w:rsidR="00246905" w14:paraId="1C9E49E3" w14:textId="77777777">
        <w:tc>
          <w:tcPr>
            <w:tcW w:w="3480" w:type="dxa"/>
            <w:tcBorders>
              <w:left w:val="single" w:sz="4" w:space="0" w:color="000000"/>
              <w:bottom w:val="single" w:sz="4" w:space="0" w:color="000000"/>
            </w:tcBorders>
          </w:tcPr>
          <w:p w14:paraId="7CAAE85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14:paraId="43A0EF02"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14:paraId="0FFDF4A0" w14:textId="77777777" w:rsidR="00246905" w:rsidRDefault="00246905">
            <w:pPr>
              <w:pStyle w:val="TableContents"/>
              <w:rPr>
                <w:rFonts w:ascii="Liberation Serif" w:hAnsi="Liberation Serif"/>
                <w:color w:val="000000"/>
                <w:sz w:val="24"/>
                <w:szCs w:val="24"/>
              </w:rPr>
            </w:pPr>
          </w:p>
        </w:tc>
      </w:tr>
      <w:tr w:rsidR="00246905" w14:paraId="75F8FC28" w14:textId="77777777">
        <w:tc>
          <w:tcPr>
            <w:tcW w:w="3480" w:type="dxa"/>
            <w:tcBorders>
              <w:left w:val="single" w:sz="4" w:space="0" w:color="000000"/>
              <w:bottom w:val="single" w:sz="4" w:space="0" w:color="000000"/>
            </w:tcBorders>
          </w:tcPr>
          <w:p w14:paraId="7F853FEF"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14:paraId="35F2B60D"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14:paraId="3B3EDEE0" w14:textId="77777777" w:rsidR="00246905" w:rsidRDefault="00246905">
            <w:pPr>
              <w:pStyle w:val="TableContents"/>
              <w:rPr>
                <w:rFonts w:ascii="Liberation Serif" w:hAnsi="Liberation Serif"/>
                <w:color w:val="000000"/>
                <w:sz w:val="24"/>
                <w:szCs w:val="24"/>
              </w:rPr>
            </w:pPr>
          </w:p>
        </w:tc>
      </w:tr>
      <w:tr w:rsidR="00246905" w14:paraId="38B560AD" w14:textId="77777777">
        <w:tc>
          <w:tcPr>
            <w:tcW w:w="3480" w:type="dxa"/>
            <w:tcBorders>
              <w:left w:val="single" w:sz="4" w:space="0" w:color="000000"/>
              <w:bottom w:val="single" w:sz="4" w:space="0" w:color="000000"/>
            </w:tcBorders>
          </w:tcPr>
          <w:p w14:paraId="6BEE80FE"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14:paraId="37D770DB" w14:textId="77777777" w:rsidR="00246905" w:rsidRDefault="00000000">
            <w:pPr>
              <w:pStyle w:val="TableContents"/>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14:paraId="5F1160A4" w14:textId="77777777" w:rsidR="00246905" w:rsidRDefault="00246905">
            <w:pPr>
              <w:pStyle w:val="TableContents"/>
              <w:rPr>
                <w:rFonts w:ascii="Liberation Serif" w:hAnsi="Liberation Serif"/>
                <w:color w:val="000000"/>
                <w:sz w:val="24"/>
                <w:szCs w:val="24"/>
              </w:rPr>
            </w:pPr>
          </w:p>
        </w:tc>
      </w:tr>
    </w:tbl>
    <w:p w14:paraId="214A924F"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44DBA2C9"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3900DACD" w14:textId="77777777" w:rsidR="00246905" w:rsidRDefault="00246905">
      <w:pPr>
        <w:spacing w:before="240" w:after="72"/>
        <w:ind w:left="720"/>
        <w:jc w:val="both"/>
        <w:rPr>
          <w:rStyle w:val="Strong"/>
          <w:rFonts w:ascii="Book Antiqua" w:eastAsia="Book Antiqua" w:hAnsi="Book Antiqua" w:cs="Book Antiqua"/>
          <w:color w:val="000000"/>
          <w:sz w:val="48"/>
          <w:szCs w:val="48"/>
        </w:rPr>
      </w:pPr>
    </w:p>
    <w:p w14:paraId="70D6C5E2" w14:textId="77777777" w:rsidR="00246905" w:rsidRDefault="00246905">
      <w:pPr>
        <w:pStyle w:val="BodyText"/>
        <w:spacing w:before="480" w:after="240" w:line="240" w:lineRule="auto"/>
        <w:rPr>
          <w:rFonts w:ascii="Times New Roman" w:hAnsi="Times New Roman"/>
          <w:rPrChange w:id="6" w:author="Henri Ouma" w:date="2025-03-23T20:24:00Z" w16du:dateUtc="2025-03-23T17:24:00Z">
            <w:rPr>
              <w:rFonts w:ascii="Times New Roman" w:hAnsi="Times New Roman"/>
              <w:lang/>
            </w:rPr>
          </w:rPrChange>
        </w:rPr>
      </w:pPr>
    </w:p>
    <w:p w14:paraId="7A726004" w14:textId="77777777" w:rsidR="00246905" w:rsidRDefault="00246905">
      <w:pPr>
        <w:spacing w:before="240" w:after="72"/>
        <w:ind w:left="720"/>
        <w:jc w:val="both"/>
        <w:rPr>
          <w:rStyle w:val="Strong"/>
          <w:rFonts w:ascii="Book Antiqua" w:eastAsia="Book Antiqua" w:hAnsi="Book Antiqua" w:cs="Book Antiqua"/>
          <w:color w:val="000000"/>
          <w:sz w:val="28"/>
          <w:szCs w:val="28"/>
        </w:rPr>
      </w:pPr>
    </w:p>
    <w:p w14:paraId="10DA6F78" w14:textId="77777777" w:rsidR="00246905" w:rsidRDefault="00000000">
      <w:pPr>
        <w:pStyle w:val="Heading2"/>
        <w:spacing w:before="280" w:after="280"/>
      </w:pPr>
      <w:r>
        <w:rPr>
          <w:rStyle w:val="Strong"/>
          <w:b/>
          <w:bCs/>
        </w:rPr>
        <w:t>Declaration</w:t>
      </w:r>
    </w:p>
    <w:p w14:paraId="26F3055E" w14:textId="77777777" w:rsidR="00246905" w:rsidRDefault="00000000">
      <w:pPr>
        <w:pStyle w:val="BodyText"/>
      </w:pPr>
      <w:r>
        <w:t xml:space="preserve">We, the undersigned, solemnly declare that the project report titled </w:t>
      </w:r>
      <w:r>
        <w:rPr>
          <w:rStyle w:val="Emphasis"/>
        </w:rPr>
        <w:t>"</w:t>
      </w:r>
      <w:proofErr w:type="spellStart"/>
      <w:r>
        <w:rPr>
          <w:rStyle w:val="Emphasis"/>
        </w:rPr>
        <w:t>Attendease</w:t>
      </w:r>
      <w:proofErr w:type="spellEnd"/>
      <w:r>
        <w:rPr>
          <w:rStyle w:val="Emphasis"/>
        </w:rPr>
        <w:t>"</w:t>
      </w:r>
      <w: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14:paraId="5421B885" w14:textId="77777777" w:rsidR="00246905" w:rsidRDefault="00000000">
      <w:pPr>
        <w:pStyle w:val="BodyText"/>
      </w:pPr>
      <w: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14:paraId="2CB0AA33" w14:textId="77777777" w:rsidR="00246905" w:rsidRDefault="00000000">
      <w:pPr>
        <w:pStyle w:val="BodyText"/>
      </w:pPr>
      <w:r>
        <w:rPr>
          <w:rStyle w:val="Strong"/>
        </w:rPr>
        <w:t>Signatures:</w:t>
      </w:r>
    </w:p>
    <w:p w14:paraId="107E1EE0" w14:textId="77777777" w:rsidR="00246905" w:rsidRDefault="00000000">
      <w:pPr>
        <w:pStyle w:val="BodyText"/>
        <w:numPr>
          <w:ilvl w:val="0"/>
          <w:numId w:val="72"/>
        </w:numPr>
        <w:tabs>
          <w:tab w:val="clear" w:pos="709"/>
          <w:tab w:val="left" w:pos="0"/>
        </w:tabs>
        <w:pPrChange w:id="7" w:author="Henri Ouma" w:date="2025-03-23T20:24:00Z" w16du:dateUtc="2025-03-23T17:24:00Z">
          <w:pPr>
            <w:pStyle w:val="BodyText"/>
            <w:numPr>
              <w:numId w:val="145"/>
            </w:numPr>
            <w:tabs>
              <w:tab w:val="left" w:pos="0"/>
            </w:tabs>
            <w:ind w:left="709" w:hanging="283"/>
          </w:pPr>
        </w:pPrChange>
      </w:pPr>
      <w:r>
        <w:rPr>
          <w:rStyle w:val="Strong"/>
        </w:rPr>
        <w:t>Jacinta Omondi</w:t>
      </w:r>
      <w:r>
        <w:br/>
        <w:t>UI Designer</w:t>
      </w:r>
      <w:r>
        <w:br/>
        <w:t>Signature: ___________________________</w:t>
      </w:r>
      <w:r>
        <w:br/>
        <w:t>Date: _______________________________</w:t>
      </w:r>
    </w:p>
    <w:p w14:paraId="517341A1" w14:textId="77777777" w:rsidR="00246905" w:rsidRDefault="00000000">
      <w:pPr>
        <w:pStyle w:val="BodyText"/>
        <w:numPr>
          <w:ilvl w:val="0"/>
          <w:numId w:val="72"/>
        </w:numPr>
        <w:tabs>
          <w:tab w:val="clear" w:pos="709"/>
          <w:tab w:val="left" w:pos="0"/>
        </w:tabs>
        <w:pPrChange w:id="8" w:author="Henri Ouma" w:date="2025-03-23T20:24:00Z" w16du:dateUtc="2025-03-23T17:24:00Z">
          <w:pPr>
            <w:pStyle w:val="BodyText"/>
            <w:numPr>
              <w:numId w:val="145"/>
            </w:numPr>
            <w:tabs>
              <w:tab w:val="left" w:pos="0"/>
            </w:tabs>
            <w:ind w:left="709" w:hanging="283"/>
          </w:pPr>
        </w:pPrChange>
      </w:pPr>
      <w:r>
        <w:rPr>
          <w:rStyle w:val="Strong"/>
        </w:rPr>
        <w:t>James Ngandu</w:t>
      </w:r>
      <w:r>
        <w:br/>
        <w:t>Frontend Developer</w:t>
      </w:r>
      <w:r>
        <w:br/>
        <w:t>Signature: ___________________________</w:t>
      </w:r>
      <w:r>
        <w:br/>
        <w:t>Date: _______________________________</w:t>
      </w:r>
    </w:p>
    <w:p w14:paraId="4DA9978D" w14:textId="77777777" w:rsidR="00246905" w:rsidRDefault="00000000">
      <w:pPr>
        <w:pStyle w:val="BodyText"/>
        <w:numPr>
          <w:ilvl w:val="0"/>
          <w:numId w:val="72"/>
        </w:numPr>
        <w:tabs>
          <w:tab w:val="clear" w:pos="709"/>
          <w:tab w:val="left" w:pos="0"/>
        </w:tabs>
        <w:pPrChange w:id="9" w:author="Henri Ouma" w:date="2025-03-23T20:24:00Z" w16du:dateUtc="2025-03-23T17:24:00Z">
          <w:pPr>
            <w:pStyle w:val="BodyText"/>
            <w:numPr>
              <w:numId w:val="145"/>
            </w:numPr>
            <w:tabs>
              <w:tab w:val="left" w:pos="0"/>
            </w:tabs>
            <w:ind w:left="709" w:hanging="283"/>
          </w:pPr>
        </w:pPrChange>
      </w:pPr>
      <w:r>
        <w:rPr>
          <w:rStyle w:val="Strong"/>
        </w:rPr>
        <w:t>Henry Ouma</w:t>
      </w:r>
      <w:r>
        <w:br/>
        <w:t>Backend Developer</w:t>
      </w:r>
      <w:r>
        <w:br/>
        <w:t>Signature: ___________________________</w:t>
      </w:r>
      <w:r>
        <w:br/>
        <w:t>Date: _______________________________</w:t>
      </w:r>
    </w:p>
    <w:p w14:paraId="7E27E2CC" w14:textId="77777777" w:rsidR="00246905" w:rsidRDefault="00000000">
      <w:pPr>
        <w:pStyle w:val="BodyText"/>
        <w:numPr>
          <w:ilvl w:val="0"/>
          <w:numId w:val="72"/>
        </w:numPr>
        <w:tabs>
          <w:tab w:val="clear" w:pos="709"/>
          <w:tab w:val="left" w:pos="0"/>
        </w:tabs>
        <w:pPrChange w:id="10" w:author="Henri Ouma" w:date="2025-03-23T20:24:00Z" w16du:dateUtc="2025-03-23T17:24:00Z">
          <w:pPr>
            <w:pStyle w:val="BodyText"/>
            <w:numPr>
              <w:numId w:val="145"/>
            </w:numPr>
            <w:tabs>
              <w:tab w:val="left" w:pos="0"/>
            </w:tabs>
            <w:ind w:left="709" w:hanging="283"/>
          </w:pPr>
        </w:pPrChange>
      </w:pPr>
      <w:r>
        <w:rPr>
          <w:rStyle w:val="Strong"/>
        </w:rPr>
        <w:t>David Polycarp</w:t>
      </w:r>
      <w:r>
        <w:br/>
        <w:t>ML Engineer</w:t>
      </w:r>
      <w:r>
        <w:br/>
        <w:t>Signature: ___________________________</w:t>
      </w:r>
      <w:r>
        <w:br/>
        <w:t>Date: _______________________________</w:t>
      </w:r>
    </w:p>
    <w:p w14:paraId="5B349F7F" w14:textId="77777777" w:rsidR="00246905" w:rsidRDefault="00246905">
      <w:pPr>
        <w:pStyle w:val="BodyText"/>
      </w:pPr>
    </w:p>
    <w:p w14:paraId="0CD7C0DA" w14:textId="77777777" w:rsidR="00246905" w:rsidRDefault="00246905">
      <w:pPr>
        <w:pStyle w:val="BodyText"/>
      </w:pPr>
    </w:p>
    <w:p w14:paraId="4C0E2C62" w14:textId="77777777" w:rsidR="00246905" w:rsidRDefault="00000000">
      <w:pPr>
        <w:pStyle w:val="Heading2"/>
        <w:spacing w:before="280" w:after="280"/>
      </w:pPr>
      <w:bookmarkStart w:id="11" w:name="__RefHeading___Toc8525_1534167848"/>
      <w:bookmarkEnd w:id="11"/>
      <w:r>
        <w:rPr>
          <w:rStyle w:val="Strong"/>
          <w:b/>
          <w:bCs/>
        </w:rPr>
        <w:t>Dedication</w:t>
      </w:r>
    </w:p>
    <w:p w14:paraId="56C9867D" w14:textId="77777777" w:rsidR="00246905" w:rsidRDefault="00000000">
      <w:pPr>
        <w:pStyle w:val="BodyText"/>
      </w:pPr>
      <w: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14:paraId="0C394FEA" w14:textId="77777777" w:rsidR="00246905" w:rsidRDefault="00246905">
      <w:pPr>
        <w:pStyle w:val="BodyText"/>
      </w:pPr>
    </w:p>
    <w:p w14:paraId="0DBB8A12" w14:textId="77777777" w:rsidR="00246905" w:rsidRDefault="00000000">
      <w:pPr>
        <w:pStyle w:val="Heading2"/>
        <w:spacing w:before="280" w:after="280"/>
      </w:pPr>
      <w:bookmarkStart w:id="12" w:name="__RefHeading___Toc8527_1534167848"/>
      <w:bookmarkEnd w:id="12"/>
      <w:r>
        <w:rPr>
          <w:rStyle w:val="Strong"/>
          <w:b/>
          <w:bCs/>
        </w:rPr>
        <w:t>Acknowledgment</w:t>
      </w:r>
    </w:p>
    <w:p w14:paraId="6EAC81A5" w14:textId="77777777" w:rsidR="00246905" w:rsidRDefault="00000000">
      <w:pPr>
        <w:pStyle w:val="BodyText"/>
      </w:pPr>
      <w:r>
        <w:t xml:space="preserve">We would like to express our heartfelt gratitude to all those who contributed to the successful completion of this project, </w:t>
      </w:r>
      <w:r>
        <w:rPr>
          <w:rStyle w:val="Emphasis"/>
        </w:rPr>
        <w:t>"</w:t>
      </w:r>
      <w:proofErr w:type="spellStart"/>
      <w:r>
        <w:rPr>
          <w:rStyle w:val="Emphasis"/>
        </w:rPr>
        <w:t>Attendease</w:t>
      </w:r>
      <w:proofErr w:type="spellEnd"/>
      <w:r>
        <w:rPr>
          <w:rStyle w:val="Emphasis"/>
        </w:rPr>
        <w:t>."</w:t>
      </w:r>
    </w:p>
    <w:p w14:paraId="6AF67E1E" w14:textId="77777777" w:rsidR="00246905" w:rsidRDefault="00000000">
      <w:pPr>
        <w:pStyle w:val="BodyText"/>
      </w:pPr>
      <w: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14:paraId="0D512363" w14:textId="77777777" w:rsidR="00246905" w:rsidRDefault="00000000">
      <w:pPr>
        <w:pStyle w:val="BodyText"/>
      </w:pPr>
      <w:r>
        <w:t>We also extend our appreciation to the University of Eldoret for providing us with the necessary resources, a conducive learning environment, and unwavering support as we explored and implemented this innovative solution.</w:t>
      </w:r>
    </w:p>
    <w:p w14:paraId="7CC74263" w14:textId="77777777" w:rsidR="00246905" w:rsidRDefault="00000000">
      <w:pPr>
        <w:pStyle w:val="BodyText"/>
      </w:pPr>
      <w:r>
        <w:t>A special thank you goes to our families and friends for their encouragement, patience, and emotional support during this journey. Their belief in us motivated us to persist and overcome challenges, making this project possible.</w:t>
      </w:r>
    </w:p>
    <w:p w14:paraId="034ABD5D" w14:textId="77777777" w:rsidR="00246905" w:rsidRDefault="00000000">
      <w:pPr>
        <w:pStyle w:val="BodyText"/>
      </w:pPr>
      <w:r>
        <w:t xml:space="preserve">Finally, we acknowledge and thank the open-source communities and developers behind frameworks and libraries such as Django, TensorFlow, </w:t>
      </w:r>
      <w:proofErr w:type="spellStart"/>
      <w:r>
        <w:t>Face_Recognition</w:t>
      </w:r>
      <w:proofErr w:type="spellEnd"/>
      <w:r>
        <w:t>, Face_API.js, Tailwind CSS, and OpenCV. Their contributions played a crucial role in making this project a reality.</w:t>
      </w:r>
    </w:p>
    <w:p w14:paraId="654F53C0" w14:textId="77777777" w:rsidR="00246905" w:rsidRDefault="00000000">
      <w:pPr>
        <w:pStyle w:val="Heading2"/>
        <w:spacing w:before="280" w:after="280"/>
      </w:pPr>
      <w:bookmarkStart w:id="13" w:name="__RefHeading___Toc8529_1534167848"/>
      <w:bookmarkEnd w:id="13"/>
      <w:r>
        <w:rPr>
          <w:rStyle w:val="Strong"/>
          <w:b/>
          <w:bCs/>
        </w:rPr>
        <w:t>Abstract</w:t>
      </w:r>
    </w:p>
    <w:p w14:paraId="2F4CEB15" w14:textId="77777777" w:rsidR="00246905" w:rsidRDefault="00000000">
      <w:pPr>
        <w:pStyle w:val="BodyText"/>
      </w:pPr>
      <w:r>
        <w:t xml:space="preserve">The </w:t>
      </w:r>
      <w:proofErr w:type="spellStart"/>
      <w:r>
        <w:rPr>
          <w:rStyle w:val="Emphasis"/>
        </w:rPr>
        <w:t>attendease</w:t>
      </w:r>
      <w:proofErr w:type="spellEnd"/>
      <w: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14:paraId="34E3588D" w14:textId="77777777" w:rsidR="00246905" w:rsidRDefault="00000000">
      <w:pPr>
        <w:pStyle w:val="BodyText"/>
      </w:pPr>
      <w:r>
        <w:t xml:space="preserve">The system is developed using Django for the backend, HTML, CSS (Tailwind) and JavaScript for the frontend, with TensorFlow, </w:t>
      </w:r>
      <w:proofErr w:type="spellStart"/>
      <w:r>
        <w:t>Face_Recognition</w:t>
      </w:r>
      <w:proofErr w:type="spellEnd"/>
      <w:r>
        <w:t>,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14:paraId="10C8DD7C" w14:textId="77777777" w:rsidR="00246905" w:rsidRDefault="00000000">
      <w:pPr>
        <w:pStyle w:val="BodyText"/>
      </w:pPr>
      <w:r>
        <w:t>Key features of the system include:</w:t>
      </w:r>
    </w:p>
    <w:p w14:paraId="04E5A3BC" w14:textId="77777777" w:rsidR="00246905" w:rsidRDefault="00000000">
      <w:pPr>
        <w:pStyle w:val="BodyText"/>
        <w:numPr>
          <w:ilvl w:val="0"/>
          <w:numId w:val="71"/>
        </w:numPr>
        <w:tabs>
          <w:tab w:val="clear" w:pos="709"/>
          <w:tab w:val="left" w:pos="0"/>
        </w:tabs>
        <w:pPrChange w:id="14" w:author="Henri Ouma" w:date="2025-03-23T20:24:00Z" w16du:dateUtc="2025-03-23T17:24:00Z">
          <w:pPr>
            <w:pStyle w:val="BodyText"/>
            <w:numPr>
              <w:numId w:val="144"/>
            </w:numPr>
            <w:tabs>
              <w:tab w:val="left" w:pos="0"/>
            </w:tabs>
            <w:ind w:left="709" w:hanging="283"/>
          </w:pPr>
        </w:pPrChange>
      </w:pPr>
      <w:r>
        <w:rPr>
          <w:rStyle w:val="Strong"/>
        </w:rPr>
        <w:t>Automated Attendance Logging:</w:t>
      </w:r>
      <w:r>
        <w:t xml:space="preserve"> Detects and records student attendance in real time.</w:t>
      </w:r>
    </w:p>
    <w:p w14:paraId="78C713EC" w14:textId="77777777" w:rsidR="00246905" w:rsidRDefault="00000000">
      <w:pPr>
        <w:pStyle w:val="BodyText"/>
        <w:numPr>
          <w:ilvl w:val="0"/>
          <w:numId w:val="71"/>
        </w:numPr>
        <w:tabs>
          <w:tab w:val="clear" w:pos="709"/>
          <w:tab w:val="left" w:pos="0"/>
        </w:tabs>
        <w:pPrChange w:id="15" w:author="Henri Ouma" w:date="2025-03-23T20:24:00Z" w16du:dateUtc="2025-03-23T17:24:00Z">
          <w:pPr>
            <w:pStyle w:val="BodyText"/>
            <w:numPr>
              <w:numId w:val="144"/>
            </w:numPr>
            <w:tabs>
              <w:tab w:val="left" w:pos="0"/>
            </w:tabs>
            <w:ind w:left="709" w:hanging="283"/>
          </w:pPr>
        </w:pPrChange>
      </w:pPr>
      <w:r>
        <w:rPr>
          <w:rStyle w:val="Strong"/>
        </w:rPr>
        <w:t>Secure Student Authentication:</w:t>
      </w:r>
      <w:r>
        <w:t xml:space="preserve"> Prevents proxy attendance using facial recognition.</w:t>
      </w:r>
    </w:p>
    <w:p w14:paraId="08544085" w14:textId="77777777" w:rsidR="00246905" w:rsidRDefault="00000000">
      <w:pPr>
        <w:pStyle w:val="BodyText"/>
        <w:numPr>
          <w:ilvl w:val="0"/>
          <w:numId w:val="71"/>
        </w:numPr>
        <w:tabs>
          <w:tab w:val="clear" w:pos="709"/>
          <w:tab w:val="left" w:pos="0"/>
        </w:tabs>
        <w:pPrChange w:id="16" w:author="Henri Ouma" w:date="2025-03-23T20:24:00Z" w16du:dateUtc="2025-03-23T17:24:00Z">
          <w:pPr>
            <w:pStyle w:val="BodyText"/>
            <w:numPr>
              <w:numId w:val="144"/>
            </w:numPr>
            <w:tabs>
              <w:tab w:val="left" w:pos="0"/>
            </w:tabs>
            <w:ind w:left="709" w:hanging="283"/>
          </w:pPr>
        </w:pPrChange>
      </w:pPr>
      <w:r>
        <w:rPr>
          <w:rStyle w:val="Strong"/>
        </w:rPr>
        <w:t>User-Friendly Interface:</w:t>
      </w:r>
      <w:r>
        <w:t xml:space="preserve"> Designed with Tailwind CSS for a responsive, modern experience.</w:t>
      </w:r>
    </w:p>
    <w:p w14:paraId="233BE47E" w14:textId="77777777" w:rsidR="00246905" w:rsidRDefault="00000000">
      <w:pPr>
        <w:pStyle w:val="BodyText"/>
        <w:numPr>
          <w:ilvl w:val="0"/>
          <w:numId w:val="71"/>
        </w:numPr>
        <w:tabs>
          <w:tab w:val="clear" w:pos="709"/>
          <w:tab w:val="left" w:pos="0"/>
        </w:tabs>
        <w:pPrChange w:id="17" w:author="Henri Ouma" w:date="2025-03-23T20:24:00Z" w16du:dateUtc="2025-03-23T17:24:00Z">
          <w:pPr>
            <w:pStyle w:val="BodyText"/>
            <w:numPr>
              <w:numId w:val="144"/>
            </w:numPr>
            <w:tabs>
              <w:tab w:val="left" w:pos="0"/>
            </w:tabs>
            <w:ind w:left="709" w:hanging="283"/>
          </w:pPr>
        </w:pPrChange>
      </w:pPr>
      <w:r>
        <w:rPr>
          <w:rStyle w:val="Strong"/>
        </w:rPr>
        <w:t>Database Integration:</w:t>
      </w:r>
      <w:r>
        <w:t xml:space="preserve"> Efficiently stores attendance records for retrieval and reporting.</w:t>
      </w:r>
    </w:p>
    <w:p w14:paraId="4BB975C3" w14:textId="77777777" w:rsidR="00246905" w:rsidRDefault="00000000">
      <w:pPr>
        <w:pStyle w:val="BodyText"/>
      </w:pPr>
      <w: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14:paraId="24E79854" w14:textId="77777777" w:rsidR="00246905" w:rsidRDefault="00246905">
      <w:pPr>
        <w:pStyle w:val="BodyText"/>
      </w:pPr>
    </w:p>
    <w:p w14:paraId="63CB83DD" w14:textId="77777777" w:rsidR="00246905" w:rsidRDefault="00246905">
      <w:pPr>
        <w:pStyle w:val="BodyText"/>
      </w:pPr>
    </w:p>
    <w:p w14:paraId="118E9BB7" w14:textId="77777777" w:rsidR="00246905" w:rsidRDefault="00246905">
      <w:pPr>
        <w:pStyle w:val="BodyText"/>
      </w:pPr>
    </w:p>
    <w:p w14:paraId="26F87A92" w14:textId="77777777" w:rsidR="00246905" w:rsidRDefault="00246905">
      <w:pPr>
        <w:pStyle w:val="BodyText"/>
      </w:pPr>
    </w:p>
    <w:sdt>
      <w:sdtPr>
        <w:rPr>
          <w:rFonts w:asciiTheme="minorHAnsi" w:hAnsiTheme="minorHAnsi"/>
          <w:b w:val="0"/>
          <w:bCs w:val="0"/>
          <w:sz w:val="22"/>
          <w:szCs w:val="22"/>
        </w:rPr>
        <w:id w:val="-1548835732"/>
        <w:docPartObj>
          <w:docPartGallery w:val="Table of Contents"/>
          <w:docPartUnique/>
        </w:docPartObj>
      </w:sdtPr>
      <w:sdtContent>
        <w:p w14:paraId="25830AA2" w14:textId="77777777" w:rsidR="00246905" w:rsidRDefault="00000000">
          <w:pPr>
            <w:pStyle w:val="TOCHeading"/>
          </w:pPr>
          <w:r>
            <w:t>Table of Contents</w:t>
          </w:r>
        </w:p>
        <w:p w14:paraId="2F3BA94B" w14:textId="77777777" w:rsidR="00246905" w:rsidRDefault="00000000">
          <w:pPr>
            <w:pStyle w:val="TOC3"/>
            <w:tabs>
              <w:tab w:val="clear" w:pos="9899"/>
              <w:tab w:val="right" w:leader="dot" w:pos="10465"/>
            </w:tabs>
          </w:pPr>
          <w:r>
            <w:fldChar w:fldCharType="begin"/>
          </w:r>
          <w:r>
            <w:rPr>
              <w:rStyle w:val="IndexLink"/>
            </w:rPr>
            <w:instrText xml:space="preserve"> TOC \f \o "1-9" \h</w:instrText>
          </w:r>
          <w:r>
            <w:rPr>
              <w:rStyle w:val="IndexLink"/>
            </w:rPr>
            <w:fldChar w:fldCharType="separate"/>
          </w:r>
          <w:hyperlink w:anchor="__RefHeading___Toc8525_1534167848">
            <w:r w:rsidR="00246905">
              <w:rPr>
                <w:rStyle w:val="IndexLink"/>
              </w:rPr>
              <w:t>Dedication</w:t>
            </w:r>
            <w:r w:rsidR="00246905">
              <w:rPr>
                <w:rStyle w:val="IndexLink"/>
              </w:rPr>
              <w:tab/>
              <w:t>2</w:t>
            </w:r>
          </w:hyperlink>
        </w:p>
        <w:p w14:paraId="1EDA5DD1" w14:textId="77777777" w:rsidR="00246905" w:rsidRDefault="00246905">
          <w:pPr>
            <w:pStyle w:val="TOC3"/>
            <w:tabs>
              <w:tab w:val="clear" w:pos="9899"/>
              <w:tab w:val="right" w:leader="dot" w:pos="10465"/>
            </w:tabs>
          </w:pPr>
          <w:hyperlink w:anchor="__RefHeading___Toc8527_1534167848">
            <w:r>
              <w:rPr>
                <w:rStyle w:val="IndexLink"/>
              </w:rPr>
              <w:t>Acknowledgment</w:t>
            </w:r>
            <w:r>
              <w:rPr>
                <w:rStyle w:val="IndexLink"/>
              </w:rPr>
              <w:tab/>
              <w:t>2</w:t>
            </w:r>
          </w:hyperlink>
        </w:p>
        <w:p w14:paraId="3A4DDDEA" w14:textId="77777777" w:rsidR="00246905" w:rsidRDefault="00246905">
          <w:pPr>
            <w:pStyle w:val="TOC3"/>
            <w:tabs>
              <w:tab w:val="clear" w:pos="9899"/>
              <w:tab w:val="right" w:leader="dot" w:pos="10465"/>
            </w:tabs>
          </w:pPr>
          <w:hyperlink w:anchor="__RefHeading___Toc8529_1534167848">
            <w:r>
              <w:rPr>
                <w:rStyle w:val="IndexLink"/>
              </w:rPr>
              <w:t>Abstract</w:t>
            </w:r>
            <w:r>
              <w:rPr>
                <w:rStyle w:val="IndexLink"/>
              </w:rPr>
              <w:tab/>
              <w:t>3</w:t>
            </w:r>
          </w:hyperlink>
        </w:p>
        <w:p w14:paraId="58471C51" w14:textId="77777777" w:rsidR="00246905" w:rsidRDefault="00246905">
          <w:pPr>
            <w:pStyle w:val="TOC3"/>
            <w:tabs>
              <w:tab w:val="clear" w:pos="9899"/>
              <w:tab w:val="right" w:leader="dot" w:pos="10465"/>
            </w:tabs>
          </w:pPr>
          <w:hyperlink w:anchor="__RefHeading___Toc8531_1534167848">
            <w:r>
              <w:rPr>
                <w:rStyle w:val="IndexLink"/>
              </w:rPr>
              <w:t>Table of Contents</w:t>
            </w:r>
            <w:r>
              <w:rPr>
                <w:rStyle w:val="IndexLink"/>
              </w:rPr>
              <w:tab/>
              <w:t>5</w:t>
            </w:r>
          </w:hyperlink>
        </w:p>
        <w:p w14:paraId="3B16461D" w14:textId="77777777" w:rsidR="00246905" w:rsidRDefault="00246905">
          <w:pPr>
            <w:pStyle w:val="TOC3"/>
            <w:tabs>
              <w:tab w:val="clear" w:pos="9899"/>
              <w:tab w:val="right" w:leader="dot" w:pos="10465"/>
            </w:tabs>
          </w:pPr>
          <w:hyperlink w:anchor="__RefHeading___Toc8533_1534167848">
            <w:r>
              <w:rPr>
                <w:rStyle w:val="IndexLink"/>
              </w:rPr>
              <w:t>Chapter 1: Introduction</w:t>
            </w:r>
            <w:r>
              <w:rPr>
                <w:rStyle w:val="IndexLink"/>
              </w:rPr>
              <w:tab/>
              <w:t>7</w:t>
            </w:r>
          </w:hyperlink>
        </w:p>
        <w:p w14:paraId="608C9595" w14:textId="77777777" w:rsidR="00246905" w:rsidRDefault="00246905">
          <w:pPr>
            <w:pStyle w:val="TOC4"/>
            <w:tabs>
              <w:tab w:val="clear" w:pos="9616"/>
              <w:tab w:val="right" w:leader="dot" w:pos="10465"/>
            </w:tabs>
          </w:pPr>
          <w:hyperlink w:anchor="__RefHeading___Toc8535_1534167848">
            <w:r>
              <w:rPr>
                <w:rStyle w:val="IndexLink"/>
              </w:rPr>
              <w:t>1.1 Problem Statement and Context</w:t>
            </w:r>
            <w:r>
              <w:rPr>
                <w:rStyle w:val="IndexLink"/>
              </w:rPr>
              <w:tab/>
              <w:t>7</w:t>
            </w:r>
          </w:hyperlink>
        </w:p>
        <w:p w14:paraId="0C53672C" w14:textId="77777777" w:rsidR="00246905" w:rsidRDefault="00246905">
          <w:pPr>
            <w:pStyle w:val="TOC4"/>
            <w:tabs>
              <w:tab w:val="clear" w:pos="9616"/>
              <w:tab w:val="right" w:leader="dot" w:pos="10465"/>
            </w:tabs>
          </w:pPr>
          <w:hyperlink w:anchor="__RefHeading___Toc8537_1534167848">
            <w:r>
              <w:rPr>
                <w:rStyle w:val="IndexLink"/>
              </w:rPr>
              <w:t>1.2 Aims and Objectives</w:t>
            </w:r>
            <w:r>
              <w:rPr>
                <w:rStyle w:val="IndexLink"/>
              </w:rPr>
              <w:tab/>
              <w:t>7</w:t>
            </w:r>
          </w:hyperlink>
        </w:p>
        <w:p w14:paraId="76A9C7FE" w14:textId="77777777" w:rsidR="00246905" w:rsidRDefault="00246905">
          <w:pPr>
            <w:pStyle w:val="TOC4"/>
            <w:tabs>
              <w:tab w:val="clear" w:pos="9616"/>
              <w:tab w:val="right" w:leader="dot" w:pos="10465"/>
            </w:tabs>
          </w:pPr>
          <w:hyperlink w:anchor="__RefHeading___Toc8539_1534167848">
            <w:r>
              <w:rPr>
                <w:rStyle w:val="IndexLink"/>
              </w:rPr>
              <w:t>1.3 Justification</w:t>
            </w:r>
            <w:r>
              <w:rPr>
                <w:rStyle w:val="IndexLink"/>
              </w:rPr>
              <w:tab/>
              <w:t>8</w:t>
            </w:r>
          </w:hyperlink>
        </w:p>
        <w:p w14:paraId="6A6A4046" w14:textId="77777777" w:rsidR="00246905" w:rsidRDefault="00246905">
          <w:pPr>
            <w:pStyle w:val="TOC4"/>
            <w:tabs>
              <w:tab w:val="clear" w:pos="9616"/>
              <w:tab w:val="right" w:leader="dot" w:pos="10465"/>
            </w:tabs>
          </w:pPr>
          <w:hyperlink w:anchor="__RefHeading___Toc8541_1534167848">
            <w:r>
              <w:rPr>
                <w:rStyle w:val="IndexLink"/>
              </w:rPr>
              <w:t>1.4 Scope</w:t>
            </w:r>
            <w:r>
              <w:rPr>
                <w:rStyle w:val="IndexLink"/>
              </w:rPr>
              <w:tab/>
              <w:t>8</w:t>
            </w:r>
          </w:hyperlink>
        </w:p>
        <w:p w14:paraId="0930B7F1" w14:textId="77777777" w:rsidR="00246905" w:rsidRDefault="00246905">
          <w:pPr>
            <w:pStyle w:val="TOC4"/>
            <w:tabs>
              <w:tab w:val="clear" w:pos="9616"/>
              <w:tab w:val="right" w:leader="dot" w:pos="10465"/>
            </w:tabs>
          </w:pPr>
          <w:hyperlink w:anchor="__RefHeading___Toc8543_1534167848">
            <w:r>
              <w:rPr>
                <w:rStyle w:val="IndexLink"/>
              </w:rPr>
              <w:t>1.5 Limitations</w:t>
            </w:r>
            <w:r>
              <w:rPr>
                <w:rStyle w:val="IndexLink"/>
              </w:rPr>
              <w:tab/>
              <w:t>9</w:t>
            </w:r>
          </w:hyperlink>
        </w:p>
        <w:p w14:paraId="2D0D4B5B" w14:textId="77777777" w:rsidR="00246905" w:rsidRDefault="00246905">
          <w:pPr>
            <w:pStyle w:val="TOC4"/>
            <w:tabs>
              <w:tab w:val="clear" w:pos="9616"/>
              <w:tab w:val="right" w:leader="dot" w:pos="10465"/>
            </w:tabs>
          </w:pPr>
          <w:hyperlink w:anchor="__RefHeading___Toc8545_1534167848">
            <w:r>
              <w:rPr>
                <w:rStyle w:val="IndexLink"/>
              </w:rPr>
              <w:t>1.6 Summary of Chapters</w:t>
            </w:r>
            <w:r>
              <w:rPr>
                <w:rStyle w:val="IndexLink"/>
              </w:rPr>
              <w:tab/>
              <w:t>10</w:t>
            </w:r>
          </w:hyperlink>
        </w:p>
        <w:p w14:paraId="72109B60" w14:textId="77777777" w:rsidR="00246905" w:rsidRDefault="00246905">
          <w:pPr>
            <w:pStyle w:val="TOC3"/>
            <w:tabs>
              <w:tab w:val="clear" w:pos="9899"/>
              <w:tab w:val="right" w:leader="dot" w:pos="10465"/>
            </w:tabs>
          </w:pPr>
          <w:hyperlink w:anchor="__RefHeading___Toc8547_1534167848">
            <w:r>
              <w:rPr>
                <w:rStyle w:val="IndexLink"/>
              </w:rPr>
              <w:t>Chapter 2: Literature Review</w:t>
            </w:r>
            <w:r>
              <w:rPr>
                <w:rStyle w:val="IndexLink"/>
              </w:rPr>
              <w:tab/>
              <w:t>11</w:t>
            </w:r>
          </w:hyperlink>
        </w:p>
        <w:p w14:paraId="0225B05C" w14:textId="77777777" w:rsidR="00246905" w:rsidRDefault="00246905">
          <w:pPr>
            <w:pStyle w:val="TOC4"/>
            <w:tabs>
              <w:tab w:val="clear" w:pos="9616"/>
              <w:tab w:val="right" w:leader="dot" w:pos="10465"/>
            </w:tabs>
          </w:pPr>
          <w:hyperlink w:anchor="__RefHeading___Toc8549_1534167848">
            <w:r>
              <w:rPr>
                <w:rStyle w:val="IndexLink"/>
              </w:rPr>
              <w:t>2.1 Origin and Evolution of Attendance Systems</w:t>
            </w:r>
            <w:r>
              <w:rPr>
                <w:rStyle w:val="IndexLink"/>
              </w:rPr>
              <w:tab/>
              <w:t>11</w:t>
            </w:r>
          </w:hyperlink>
        </w:p>
        <w:p w14:paraId="7AEB5DE9" w14:textId="77777777" w:rsidR="00246905" w:rsidRDefault="00246905">
          <w:pPr>
            <w:pStyle w:val="TOC4"/>
            <w:tabs>
              <w:tab w:val="clear" w:pos="9616"/>
              <w:tab w:val="right" w:leader="dot" w:pos="10465"/>
            </w:tabs>
          </w:pPr>
          <w:hyperlink w:anchor="__RefHeading___Toc8551_1534167848">
            <w:r>
              <w:rPr>
                <w:rStyle w:val="IndexLink"/>
              </w:rPr>
              <w:t>2.2 Existing Solutions and Their Limitations</w:t>
            </w:r>
            <w:r>
              <w:rPr>
                <w:rStyle w:val="IndexLink"/>
              </w:rPr>
              <w:tab/>
              <w:t>12</w:t>
            </w:r>
          </w:hyperlink>
        </w:p>
        <w:p w14:paraId="327E9F18" w14:textId="77777777" w:rsidR="00246905" w:rsidRDefault="00246905">
          <w:pPr>
            <w:pStyle w:val="TOC4"/>
            <w:tabs>
              <w:tab w:val="clear" w:pos="9616"/>
              <w:tab w:val="right" w:leader="dot" w:pos="10465"/>
            </w:tabs>
          </w:pPr>
          <w:hyperlink w:anchor="__RefHeading___Toc8553_1534167848">
            <w:r>
              <w:rPr>
                <w:rStyle w:val="IndexLink"/>
              </w:rPr>
              <w:t>2.3 Platforms and Technologies Used in Face Recognition Systems</w:t>
            </w:r>
            <w:r>
              <w:rPr>
                <w:rStyle w:val="IndexLink"/>
              </w:rPr>
              <w:tab/>
              <w:t>13</w:t>
            </w:r>
          </w:hyperlink>
        </w:p>
        <w:p w14:paraId="3EAA3868" w14:textId="77777777" w:rsidR="00246905" w:rsidRDefault="00246905">
          <w:pPr>
            <w:pStyle w:val="TOC4"/>
            <w:tabs>
              <w:tab w:val="clear" w:pos="9616"/>
              <w:tab w:val="right" w:leader="dot" w:pos="10465"/>
            </w:tabs>
          </w:pPr>
          <w:hyperlink w:anchor="__RefHeading___Toc8555_1534167848">
            <w:r>
              <w:rPr>
                <w:rStyle w:val="IndexLink"/>
              </w:rPr>
              <w:t>2.4 Gaps in Existing Systems</w:t>
            </w:r>
            <w:r>
              <w:rPr>
                <w:rStyle w:val="IndexLink"/>
              </w:rPr>
              <w:tab/>
              <w:t>13</w:t>
            </w:r>
          </w:hyperlink>
        </w:p>
        <w:p w14:paraId="2342BBB5" w14:textId="77777777" w:rsidR="00246905" w:rsidRDefault="00246905">
          <w:pPr>
            <w:pStyle w:val="TOC4"/>
            <w:tabs>
              <w:tab w:val="clear" w:pos="9616"/>
              <w:tab w:val="right" w:leader="dot" w:pos="10465"/>
            </w:tabs>
          </w:pPr>
          <w:hyperlink w:anchor="__RefHeading___Toc8557_1534167848">
            <w:r>
              <w:rPr>
                <w:rStyle w:val="IndexLink"/>
              </w:rPr>
              <w:t>2.5 Relevance of the Project</w:t>
            </w:r>
            <w:r>
              <w:rPr>
                <w:rStyle w:val="IndexLink"/>
              </w:rPr>
              <w:tab/>
              <w:t>14</w:t>
            </w:r>
          </w:hyperlink>
        </w:p>
        <w:p w14:paraId="5227E4FF" w14:textId="77777777" w:rsidR="00246905" w:rsidRDefault="00246905">
          <w:pPr>
            <w:pStyle w:val="TOC3"/>
            <w:tabs>
              <w:tab w:val="clear" w:pos="9899"/>
              <w:tab w:val="right" w:leader="dot" w:pos="10465"/>
            </w:tabs>
          </w:pPr>
          <w:hyperlink w:anchor="__RefHeading___Toc8559_1534167848">
            <w:r>
              <w:rPr>
                <w:rStyle w:val="IndexLink"/>
              </w:rPr>
              <w:t>System Design: Data Flow Diagram (DFD)</w:t>
            </w:r>
            <w:r>
              <w:rPr>
                <w:rStyle w:val="IndexLink"/>
              </w:rPr>
              <w:tab/>
              <w:t>14</w:t>
            </w:r>
          </w:hyperlink>
        </w:p>
        <w:p w14:paraId="5F88E719" w14:textId="77777777" w:rsidR="00246905" w:rsidRDefault="00246905">
          <w:pPr>
            <w:pStyle w:val="TOC4"/>
            <w:tabs>
              <w:tab w:val="clear" w:pos="9616"/>
              <w:tab w:val="right" w:leader="dot" w:pos="10465"/>
            </w:tabs>
          </w:pPr>
          <w:hyperlink w:anchor="__RefHeading___Toc8561_1534167848">
            <w:r>
              <w:rPr>
                <w:rStyle w:val="IndexLink"/>
              </w:rPr>
              <w:t>Level 0 DFD (Context Diagram)</w:t>
            </w:r>
            <w:r>
              <w:rPr>
                <w:rStyle w:val="IndexLink"/>
              </w:rPr>
              <w:tab/>
              <w:t>14</w:t>
            </w:r>
          </w:hyperlink>
        </w:p>
        <w:p w14:paraId="22168978" w14:textId="77777777" w:rsidR="00246905" w:rsidRDefault="00246905">
          <w:pPr>
            <w:pStyle w:val="TOC4"/>
            <w:tabs>
              <w:tab w:val="clear" w:pos="9616"/>
              <w:tab w:val="right" w:leader="dot" w:pos="10465"/>
            </w:tabs>
          </w:pPr>
          <w:hyperlink w:anchor="__RefHeading___Toc8563_1534167848">
            <w:r>
              <w:rPr>
                <w:rStyle w:val="IndexLink"/>
              </w:rPr>
              <w:t>Level 1 DFD (Detailed System Workflow)</w:t>
            </w:r>
            <w:r>
              <w:rPr>
                <w:rStyle w:val="IndexLink"/>
              </w:rPr>
              <w:tab/>
              <w:t>15</w:t>
            </w:r>
          </w:hyperlink>
        </w:p>
        <w:p w14:paraId="55A47CD6" w14:textId="77777777" w:rsidR="00246905" w:rsidRDefault="00246905">
          <w:pPr>
            <w:pStyle w:val="TOC3"/>
            <w:tabs>
              <w:tab w:val="clear" w:pos="9899"/>
              <w:tab w:val="right" w:leader="dot" w:pos="10465"/>
            </w:tabs>
          </w:pPr>
          <w:hyperlink w:anchor="__RefHeading___Toc8565_1534167848">
            <w:r>
              <w:rPr>
                <w:rStyle w:val="IndexLink"/>
              </w:rPr>
              <w:t>Chapter 3: System Analysis and Design</w:t>
            </w:r>
            <w:r>
              <w:rPr>
                <w:rStyle w:val="IndexLink"/>
              </w:rPr>
              <w:tab/>
              <w:t>15</w:t>
            </w:r>
          </w:hyperlink>
        </w:p>
        <w:p w14:paraId="2255F915" w14:textId="77777777" w:rsidR="00246905" w:rsidRDefault="00246905">
          <w:pPr>
            <w:pStyle w:val="TOC4"/>
            <w:tabs>
              <w:tab w:val="clear" w:pos="9616"/>
              <w:tab w:val="right" w:leader="dot" w:pos="10465"/>
            </w:tabs>
          </w:pPr>
          <w:hyperlink w:anchor="__RefHeading___Toc8567_1534167848">
            <w:r>
              <w:rPr>
                <w:rStyle w:val="IndexLink"/>
              </w:rPr>
              <w:t>3.1 System Requirements</w:t>
            </w:r>
            <w:r>
              <w:rPr>
                <w:rStyle w:val="IndexLink"/>
              </w:rPr>
              <w:tab/>
              <w:t>15</w:t>
            </w:r>
          </w:hyperlink>
        </w:p>
        <w:p w14:paraId="57415E37" w14:textId="77777777" w:rsidR="00246905" w:rsidRDefault="00246905">
          <w:pPr>
            <w:pStyle w:val="TOC5"/>
            <w:tabs>
              <w:tab w:val="clear" w:pos="9332"/>
              <w:tab w:val="right" w:leader="dot" w:pos="10465"/>
            </w:tabs>
          </w:pPr>
          <w:hyperlink w:anchor="__RefHeading___Toc8569_1534167848">
            <w:r>
              <w:rPr>
                <w:rStyle w:val="IndexLink"/>
              </w:rPr>
              <w:t>3.1.1 Functional Requirements</w:t>
            </w:r>
            <w:r>
              <w:rPr>
                <w:rStyle w:val="IndexLink"/>
              </w:rPr>
              <w:tab/>
              <w:t>15</w:t>
            </w:r>
          </w:hyperlink>
        </w:p>
        <w:p w14:paraId="01C837AE" w14:textId="77777777" w:rsidR="00246905" w:rsidRDefault="00246905">
          <w:pPr>
            <w:pStyle w:val="TOC5"/>
            <w:tabs>
              <w:tab w:val="clear" w:pos="9332"/>
              <w:tab w:val="right" w:leader="dot" w:pos="10465"/>
            </w:tabs>
          </w:pPr>
          <w:hyperlink w:anchor="__RefHeading___Toc8571_1534167848">
            <w:r>
              <w:rPr>
                <w:rStyle w:val="IndexLink"/>
              </w:rPr>
              <w:t>3.1.2 Non-Functional Requirements</w:t>
            </w:r>
            <w:r>
              <w:rPr>
                <w:rStyle w:val="IndexLink"/>
              </w:rPr>
              <w:tab/>
              <w:t>16</w:t>
            </w:r>
          </w:hyperlink>
        </w:p>
        <w:p w14:paraId="790CBD90" w14:textId="77777777" w:rsidR="00246905" w:rsidRDefault="00246905">
          <w:pPr>
            <w:pStyle w:val="TOC4"/>
            <w:tabs>
              <w:tab w:val="clear" w:pos="9616"/>
              <w:tab w:val="right" w:leader="dot" w:pos="10465"/>
            </w:tabs>
          </w:pPr>
          <w:hyperlink w:anchor="__RefHeading___Toc8573_1534167848">
            <w:r>
              <w:rPr>
                <w:rStyle w:val="IndexLink"/>
              </w:rPr>
              <w:t>3.2 System Architecture</w:t>
            </w:r>
            <w:r>
              <w:rPr>
                <w:rStyle w:val="IndexLink"/>
              </w:rPr>
              <w:tab/>
              <w:t>16</w:t>
            </w:r>
          </w:hyperlink>
        </w:p>
        <w:p w14:paraId="78D135B9" w14:textId="77777777" w:rsidR="00246905" w:rsidRDefault="00246905">
          <w:pPr>
            <w:pStyle w:val="TOC4"/>
            <w:tabs>
              <w:tab w:val="clear" w:pos="9616"/>
              <w:tab w:val="right" w:leader="dot" w:pos="10465"/>
            </w:tabs>
          </w:pPr>
          <w:hyperlink w:anchor="__RefHeading___Toc8575_1534167848">
            <w:r>
              <w:rPr>
                <w:rStyle w:val="IndexLink"/>
              </w:rPr>
              <w:t>3.3 System Design Models</w:t>
            </w:r>
            <w:r>
              <w:rPr>
                <w:rStyle w:val="IndexLink"/>
              </w:rPr>
              <w:tab/>
              <w:t>16</w:t>
            </w:r>
          </w:hyperlink>
        </w:p>
        <w:p w14:paraId="0D06E715" w14:textId="77777777" w:rsidR="00246905" w:rsidRDefault="00246905">
          <w:pPr>
            <w:pStyle w:val="TOC5"/>
            <w:tabs>
              <w:tab w:val="clear" w:pos="9332"/>
              <w:tab w:val="right" w:leader="dot" w:pos="10465"/>
            </w:tabs>
          </w:pPr>
          <w:hyperlink w:anchor="__RefHeading___Toc8577_1534167848">
            <w:r>
              <w:rPr>
                <w:rStyle w:val="IndexLink"/>
              </w:rPr>
              <w:t>3.3.1 Use Case Diagram</w:t>
            </w:r>
            <w:r>
              <w:rPr>
                <w:rStyle w:val="IndexLink"/>
              </w:rPr>
              <w:tab/>
              <w:t>16</w:t>
            </w:r>
          </w:hyperlink>
        </w:p>
        <w:p w14:paraId="5CDBC142" w14:textId="77777777" w:rsidR="00246905" w:rsidRDefault="00246905">
          <w:pPr>
            <w:pStyle w:val="TOC5"/>
            <w:tabs>
              <w:tab w:val="clear" w:pos="9332"/>
              <w:tab w:val="right" w:leader="dot" w:pos="10465"/>
            </w:tabs>
          </w:pPr>
          <w:hyperlink w:anchor="__RefHeading___Toc8579_1534167848">
            <w:r>
              <w:rPr>
                <w:rStyle w:val="IndexLink"/>
              </w:rPr>
              <w:t>3.3.2 Data Flow Diagram (DFD) - Level 1</w:t>
            </w:r>
            <w:r>
              <w:rPr>
                <w:rStyle w:val="IndexLink"/>
              </w:rPr>
              <w:tab/>
              <w:t>17</w:t>
            </w:r>
          </w:hyperlink>
        </w:p>
        <w:p w14:paraId="7591D664" w14:textId="77777777" w:rsidR="00246905" w:rsidRDefault="00246905">
          <w:pPr>
            <w:pStyle w:val="TOC5"/>
            <w:tabs>
              <w:tab w:val="clear" w:pos="9332"/>
              <w:tab w:val="right" w:leader="dot" w:pos="10465"/>
            </w:tabs>
          </w:pPr>
          <w:hyperlink w:anchor="__RefHeading___Toc8581_1534167848">
            <w:r>
              <w:rPr>
                <w:rStyle w:val="IndexLink"/>
              </w:rPr>
              <w:t>3.3.3 Entity-Relationship Diagram (ERD)</w:t>
            </w:r>
            <w:r>
              <w:rPr>
                <w:rStyle w:val="IndexLink"/>
              </w:rPr>
              <w:tab/>
              <w:t>17</w:t>
            </w:r>
          </w:hyperlink>
        </w:p>
        <w:p w14:paraId="76DABD3A" w14:textId="77777777" w:rsidR="00246905" w:rsidRDefault="00246905">
          <w:pPr>
            <w:pStyle w:val="TOC3"/>
            <w:tabs>
              <w:tab w:val="clear" w:pos="9899"/>
              <w:tab w:val="right" w:leader="dot" w:pos="10465"/>
            </w:tabs>
          </w:pPr>
          <w:hyperlink w:anchor="__RefHeading___Toc8583_1534167848">
            <w:r>
              <w:rPr>
                <w:rStyle w:val="IndexLink"/>
              </w:rPr>
              <w:t>3.4 Database Schema</w:t>
            </w:r>
            <w:r>
              <w:rPr>
                <w:rStyle w:val="IndexLink"/>
              </w:rPr>
              <w:tab/>
              <w:t>17</w:t>
            </w:r>
          </w:hyperlink>
        </w:p>
        <w:p w14:paraId="409A407F" w14:textId="77777777" w:rsidR="00246905" w:rsidRDefault="00246905">
          <w:pPr>
            <w:pStyle w:val="TOC5"/>
            <w:tabs>
              <w:tab w:val="clear" w:pos="9332"/>
              <w:tab w:val="right" w:leader="dot" w:pos="10465"/>
            </w:tabs>
          </w:pPr>
          <w:hyperlink w:anchor="__RefHeading___Toc8585_1534167848">
            <w:r>
              <w:rPr>
                <w:rStyle w:val="IndexLink"/>
              </w:rPr>
              <w:t>3.4.1 Student Table</w:t>
            </w:r>
            <w:r>
              <w:rPr>
                <w:rStyle w:val="IndexLink"/>
              </w:rPr>
              <w:tab/>
              <w:t>17</w:t>
            </w:r>
          </w:hyperlink>
        </w:p>
        <w:p w14:paraId="78A92DA9" w14:textId="77777777" w:rsidR="00246905" w:rsidRDefault="00246905">
          <w:pPr>
            <w:pStyle w:val="TOC5"/>
            <w:tabs>
              <w:tab w:val="clear" w:pos="9332"/>
              <w:tab w:val="right" w:leader="dot" w:pos="10465"/>
            </w:tabs>
          </w:pPr>
          <w:hyperlink w:anchor="__RefHeading___Toc8587_1534167848">
            <w:r>
              <w:rPr>
                <w:rStyle w:val="IndexLink"/>
              </w:rPr>
              <w:t>3.4.2 Attendance Table</w:t>
            </w:r>
            <w:r>
              <w:rPr>
                <w:rStyle w:val="IndexLink"/>
              </w:rPr>
              <w:tab/>
              <w:t>17</w:t>
            </w:r>
          </w:hyperlink>
        </w:p>
        <w:p w14:paraId="0D49B152" w14:textId="77777777" w:rsidR="00246905" w:rsidRDefault="00246905">
          <w:pPr>
            <w:pStyle w:val="TOC3"/>
            <w:tabs>
              <w:tab w:val="clear" w:pos="9899"/>
              <w:tab w:val="right" w:leader="dot" w:pos="10465"/>
            </w:tabs>
          </w:pPr>
          <w:hyperlink w:anchor="__RefHeading___Toc8589_1534167848">
            <w:r>
              <w:rPr>
                <w:rStyle w:val="IndexLink"/>
              </w:rPr>
              <w:t>3.5 Face Recognition Workflow</w:t>
            </w:r>
            <w:r>
              <w:rPr>
                <w:rStyle w:val="IndexLink"/>
              </w:rPr>
              <w:tab/>
              <w:t>17</w:t>
            </w:r>
          </w:hyperlink>
        </w:p>
        <w:p w14:paraId="5F245341" w14:textId="77777777" w:rsidR="00246905" w:rsidRDefault="00246905">
          <w:pPr>
            <w:pStyle w:val="TOC3"/>
            <w:tabs>
              <w:tab w:val="clear" w:pos="9899"/>
              <w:tab w:val="right" w:leader="dot" w:pos="10465"/>
            </w:tabs>
          </w:pPr>
          <w:hyperlink w:anchor="__RefHeading___Toc8591_1534167848">
            <w:r>
              <w:rPr>
                <w:rStyle w:val="IndexLink"/>
              </w:rPr>
              <w:t>3.6 System Security Measures</w:t>
            </w:r>
            <w:r>
              <w:rPr>
                <w:rStyle w:val="IndexLink"/>
              </w:rPr>
              <w:tab/>
              <w:t>18</w:t>
            </w:r>
          </w:hyperlink>
        </w:p>
        <w:p w14:paraId="0F9AD4DC" w14:textId="77777777" w:rsidR="00246905" w:rsidRDefault="00246905">
          <w:pPr>
            <w:pStyle w:val="TOC3"/>
            <w:tabs>
              <w:tab w:val="clear" w:pos="9899"/>
              <w:tab w:val="right" w:leader="dot" w:pos="10465"/>
            </w:tabs>
          </w:pPr>
          <w:hyperlink w:anchor="__RefHeading___Toc8593_1534167848">
            <w:r>
              <w:rPr>
                <w:rStyle w:val="IndexLink"/>
              </w:rPr>
              <w:t>3.7 User Interface Design</w:t>
            </w:r>
            <w:r>
              <w:rPr>
                <w:rStyle w:val="IndexLink"/>
              </w:rPr>
              <w:tab/>
              <w:t>18</w:t>
            </w:r>
          </w:hyperlink>
        </w:p>
        <w:p w14:paraId="41E4B325" w14:textId="77777777" w:rsidR="00246905" w:rsidRDefault="00246905">
          <w:pPr>
            <w:pStyle w:val="TOC3"/>
            <w:tabs>
              <w:tab w:val="clear" w:pos="9899"/>
              <w:tab w:val="right" w:leader="dot" w:pos="10465"/>
            </w:tabs>
          </w:pPr>
          <w:hyperlink w:anchor="__RefHeading___Toc8595_1534167848">
            <w:r>
              <w:rPr>
                <w:rStyle w:val="IndexLink"/>
              </w:rPr>
              <w:t>Summary</w:t>
            </w:r>
            <w:r>
              <w:rPr>
                <w:rStyle w:val="IndexLink"/>
              </w:rPr>
              <w:tab/>
              <w:t>18</w:t>
            </w:r>
          </w:hyperlink>
        </w:p>
        <w:p w14:paraId="7DB96742" w14:textId="77777777" w:rsidR="00246905" w:rsidRDefault="00246905">
          <w:pPr>
            <w:pStyle w:val="TOC3"/>
            <w:tabs>
              <w:tab w:val="clear" w:pos="9899"/>
              <w:tab w:val="right" w:leader="dot" w:pos="10465"/>
            </w:tabs>
          </w:pPr>
          <w:hyperlink w:anchor="__RefHeading___Toc8597_1534167848">
            <w:r>
              <w:rPr>
                <w:rStyle w:val="IndexLink"/>
              </w:rPr>
              <w:t>Chapter 4: Methodology</w:t>
            </w:r>
            <w:r>
              <w:rPr>
                <w:rStyle w:val="IndexLink"/>
              </w:rPr>
              <w:tab/>
              <w:t>18</w:t>
            </w:r>
          </w:hyperlink>
        </w:p>
        <w:p w14:paraId="4CBB407E" w14:textId="77777777" w:rsidR="00246905" w:rsidRDefault="00246905">
          <w:pPr>
            <w:pStyle w:val="TOC4"/>
            <w:tabs>
              <w:tab w:val="clear" w:pos="9616"/>
              <w:tab w:val="right" w:leader="dot" w:pos="10465"/>
            </w:tabs>
          </w:pPr>
          <w:hyperlink w:anchor="__RefHeading___Toc8599_1534167848">
            <w:r>
              <w:rPr>
                <w:rStyle w:val="IndexLink"/>
              </w:rPr>
              <w:t>Scrum Workflow</w:t>
            </w:r>
            <w:r>
              <w:rPr>
                <w:rStyle w:val="IndexLink"/>
              </w:rPr>
              <w:tab/>
              <w:t>18</w:t>
            </w:r>
          </w:hyperlink>
        </w:p>
        <w:p w14:paraId="46A602CE" w14:textId="77777777" w:rsidR="00246905" w:rsidRDefault="00246905">
          <w:pPr>
            <w:pStyle w:val="TOC3"/>
            <w:tabs>
              <w:tab w:val="clear" w:pos="9899"/>
              <w:tab w:val="right" w:leader="dot" w:pos="10465"/>
            </w:tabs>
          </w:pPr>
          <w:hyperlink w:anchor="__RefHeading___Toc8601_1534167848">
            <w:r>
              <w:rPr>
                <w:rStyle w:val="IndexLink"/>
              </w:rPr>
              <w:t>5.1 Budget Planning</w:t>
            </w:r>
            <w:r>
              <w:rPr>
                <w:rStyle w:val="IndexLink"/>
              </w:rPr>
              <w:tab/>
              <w:t>19</w:t>
            </w:r>
          </w:hyperlink>
        </w:p>
        <w:p w14:paraId="69C67B4A" w14:textId="77777777" w:rsidR="00246905" w:rsidRDefault="00246905">
          <w:pPr>
            <w:pStyle w:val="TOC3"/>
            <w:tabs>
              <w:tab w:val="clear" w:pos="9899"/>
              <w:tab w:val="right" w:leader="dot" w:pos="10465"/>
            </w:tabs>
          </w:pPr>
          <w:hyperlink w:anchor="__RefHeading___Toc8603_1534167848">
            <w:r>
              <w:rPr>
                <w:rStyle w:val="IndexLink"/>
              </w:rPr>
              <w:t>5.2 Time Management and Milestones</w:t>
            </w:r>
            <w:r>
              <w:rPr>
                <w:rStyle w:val="IndexLink"/>
              </w:rPr>
              <w:tab/>
              <w:t>20</w:t>
            </w:r>
          </w:hyperlink>
        </w:p>
        <w:p w14:paraId="7E74B9A5" w14:textId="77777777" w:rsidR="00246905" w:rsidRDefault="00246905">
          <w:pPr>
            <w:pStyle w:val="TOC3"/>
            <w:tabs>
              <w:tab w:val="clear" w:pos="9899"/>
              <w:tab w:val="right" w:leader="dot" w:pos="10465"/>
            </w:tabs>
          </w:pPr>
          <w:hyperlink w:anchor="__RefHeading___Toc8605_1534167848">
            <w:r>
              <w:rPr>
                <w:rStyle w:val="IndexLink"/>
              </w:rPr>
              <w:t>5.3 Resource Allocation and Usage</w:t>
            </w:r>
            <w:r>
              <w:rPr>
                <w:rStyle w:val="IndexLink"/>
              </w:rPr>
              <w:tab/>
              <w:t>20</w:t>
            </w:r>
          </w:hyperlink>
        </w:p>
        <w:p w14:paraId="5F02E121" w14:textId="77777777" w:rsidR="00246905" w:rsidRDefault="00246905">
          <w:pPr>
            <w:pStyle w:val="TOC3"/>
            <w:tabs>
              <w:tab w:val="clear" w:pos="9899"/>
              <w:tab w:val="right" w:leader="dot" w:pos="10465"/>
            </w:tabs>
          </w:pPr>
          <w:hyperlink w:anchor="__RefHeading___Toc8607_1534167848">
            <w:r>
              <w:rPr>
                <w:rStyle w:val="IndexLink"/>
              </w:rPr>
              <w:t>5.4 Risk Management</w:t>
            </w:r>
            <w:r>
              <w:rPr>
                <w:rStyle w:val="IndexLink"/>
              </w:rPr>
              <w:tab/>
              <w:t>21</w:t>
            </w:r>
          </w:hyperlink>
        </w:p>
        <w:p w14:paraId="0C83A84D" w14:textId="77777777" w:rsidR="00246905" w:rsidRDefault="00246905">
          <w:pPr>
            <w:pStyle w:val="TOC3"/>
            <w:tabs>
              <w:tab w:val="clear" w:pos="9899"/>
              <w:tab w:val="right" w:leader="dot" w:pos="10465"/>
            </w:tabs>
          </w:pPr>
          <w:hyperlink w:anchor="__RefHeading___Toc8609_1534167848">
            <w:r>
              <w:rPr>
                <w:rStyle w:val="IndexLink"/>
              </w:rPr>
              <w:t>Chapter 6: Implementation and Results</w:t>
            </w:r>
            <w:r>
              <w:rPr>
                <w:rStyle w:val="IndexLink"/>
              </w:rPr>
              <w:tab/>
              <w:t>23</w:t>
            </w:r>
          </w:hyperlink>
        </w:p>
        <w:p w14:paraId="31DC485F" w14:textId="77777777" w:rsidR="00246905" w:rsidRDefault="00246905">
          <w:pPr>
            <w:pStyle w:val="TOC4"/>
            <w:tabs>
              <w:tab w:val="clear" w:pos="9616"/>
              <w:tab w:val="right" w:leader="dot" w:pos="10465"/>
            </w:tabs>
          </w:pPr>
          <w:hyperlink w:anchor="__RefHeading___Toc8611_1534167848">
            <w:r>
              <w:rPr>
                <w:rStyle w:val="IndexLink"/>
              </w:rPr>
              <w:t>6.1 System Features and Functionalities</w:t>
            </w:r>
            <w:r>
              <w:rPr>
                <w:rStyle w:val="IndexLink"/>
              </w:rPr>
              <w:tab/>
              <w:t>23</w:t>
            </w:r>
          </w:hyperlink>
        </w:p>
        <w:p w14:paraId="6AD13967" w14:textId="77777777" w:rsidR="00246905" w:rsidRDefault="00246905">
          <w:pPr>
            <w:pStyle w:val="TOC5"/>
            <w:tabs>
              <w:tab w:val="clear" w:pos="9332"/>
              <w:tab w:val="right" w:leader="dot" w:pos="10465"/>
            </w:tabs>
          </w:pPr>
          <w:hyperlink w:anchor="__RefHeading___Toc8613_1534167848">
            <w:r>
              <w:rPr>
                <w:rStyle w:val="IndexLink"/>
              </w:rPr>
              <w:t>6.1.1 Technology Stack</w:t>
            </w:r>
            <w:r>
              <w:rPr>
                <w:rStyle w:val="IndexLink"/>
              </w:rPr>
              <w:tab/>
              <w:t>23</w:t>
            </w:r>
          </w:hyperlink>
        </w:p>
        <w:p w14:paraId="77941CE6" w14:textId="77777777" w:rsidR="00246905" w:rsidRDefault="00246905">
          <w:pPr>
            <w:pStyle w:val="TOC5"/>
            <w:tabs>
              <w:tab w:val="clear" w:pos="9332"/>
              <w:tab w:val="right" w:leader="dot" w:pos="10465"/>
            </w:tabs>
          </w:pPr>
          <w:hyperlink w:anchor="__RefHeading___Toc8615_1534167848">
            <w:r>
              <w:rPr>
                <w:rStyle w:val="IndexLink"/>
              </w:rPr>
              <w:t>6.1.2 User Authentication and Role-Based Access</w:t>
            </w:r>
            <w:r>
              <w:rPr>
                <w:rStyle w:val="IndexLink"/>
              </w:rPr>
              <w:tab/>
              <w:t>23</w:t>
            </w:r>
          </w:hyperlink>
        </w:p>
        <w:p w14:paraId="0825A6C2" w14:textId="77777777" w:rsidR="00246905" w:rsidRDefault="00246905">
          <w:pPr>
            <w:pStyle w:val="TOC5"/>
            <w:tabs>
              <w:tab w:val="clear" w:pos="9332"/>
              <w:tab w:val="right" w:leader="dot" w:pos="10465"/>
            </w:tabs>
          </w:pPr>
          <w:hyperlink w:anchor="__RefHeading___Toc8617_1534167848">
            <w:r>
              <w:rPr>
                <w:rStyle w:val="IndexLink"/>
              </w:rPr>
              <w:t>6.1.3 Class Management</w:t>
            </w:r>
            <w:r>
              <w:rPr>
                <w:rStyle w:val="IndexLink"/>
              </w:rPr>
              <w:tab/>
              <w:t>24</w:t>
            </w:r>
          </w:hyperlink>
        </w:p>
        <w:p w14:paraId="277B160D" w14:textId="77777777" w:rsidR="00246905" w:rsidRDefault="00246905">
          <w:pPr>
            <w:pStyle w:val="TOC5"/>
            <w:tabs>
              <w:tab w:val="clear" w:pos="9332"/>
              <w:tab w:val="right" w:leader="dot" w:pos="10465"/>
            </w:tabs>
          </w:pPr>
          <w:hyperlink w:anchor="__RefHeading___Toc8619_1534167848">
            <w:r>
              <w:rPr>
                <w:rStyle w:val="IndexLink"/>
              </w:rPr>
              <w:t>6.1.4 Facial Recognition Attendance Marking</w:t>
            </w:r>
            <w:r>
              <w:rPr>
                <w:rStyle w:val="IndexLink"/>
              </w:rPr>
              <w:tab/>
              <w:t>24</w:t>
            </w:r>
          </w:hyperlink>
        </w:p>
        <w:p w14:paraId="3809C5B1" w14:textId="77777777" w:rsidR="00246905" w:rsidRDefault="00246905">
          <w:pPr>
            <w:pStyle w:val="TOC5"/>
            <w:tabs>
              <w:tab w:val="clear" w:pos="9332"/>
              <w:tab w:val="right" w:leader="dot" w:pos="10465"/>
            </w:tabs>
          </w:pPr>
          <w:hyperlink w:anchor="__RefHeading___Toc8621_1534167848">
            <w:r>
              <w:rPr>
                <w:rStyle w:val="IndexLink"/>
              </w:rPr>
              <w:t>6.1.5 Attendance Monitoring and Reporting</w:t>
            </w:r>
            <w:r>
              <w:rPr>
                <w:rStyle w:val="IndexLink"/>
              </w:rPr>
              <w:tab/>
              <w:t>24</w:t>
            </w:r>
          </w:hyperlink>
        </w:p>
        <w:p w14:paraId="69F1F063" w14:textId="77777777" w:rsidR="00246905" w:rsidRDefault="00246905">
          <w:pPr>
            <w:pStyle w:val="TOC5"/>
            <w:tabs>
              <w:tab w:val="clear" w:pos="9332"/>
              <w:tab w:val="right" w:leader="dot" w:pos="10465"/>
            </w:tabs>
          </w:pPr>
          <w:hyperlink w:anchor="__RefHeading___Toc8623_1534167848">
            <w:r>
              <w:rPr>
                <w:rStyle w:val="IndexLink"/>
              </w:rPr>
              <w:t>6.1.6 Student Registration</w:t>
            </w:r>
            <w:r>
              <w:rPr>
                <w:rStyle w:val="IndexLink"/>
              </w:rPr>
              <w:tab/>
              <w:t>25</w:t>
            </w:r>
          </w:hyperlink>
        </w:p>
        <w:p w14:paraId="01A0050C" w14:textId="77777777" w:rsidR="00246905" w:rsidRDefault="00246905">
          <w:pPr>
            <w:pStyle w:val="TOC5"/>
            <w:tabs>
              <w:tab w:val="clear" w:pos="9332"/>
              <w:tab w:val="right" w:leader="dot" w:pos="10465"/>
            </w:tabs>
          </w:pPr>
          <w:hyperlink w:anchor="__RefHeading___Toc8625_1534167848">
            <w:r>
              <w:rPr>
                <w:rStyle w:val="IndexLink"/>
              </w:rPr>
              <w:t>6.1.7 Overall System Workflow</w:t>
            </w:r>
            <w:r>
              <w:rPr>
                <w:rStyle w:val="IndexLink"/>
              </w:rPr>
              <w:tab/>
              <w:t>25</w:t>
            </w:r>
          </w:hyperlink>
        </w:p>
        <w:p w14:paraId="72EE533B" w14:textId="77777777" w:rsidR="00246905" w:rsidRDefault="00246905">
          <w:pPr>
            <w:pStyle w:val="TOC4"/>
            <w:tabs>
              <w:tab w:val="clear" w:pos="9616"/>
              <w:tab w:val="right" w:leader="dot" w:pos="10465"/>
            </w:tabs>
          </w:pPr>
          <w:hyperlink w:anchor="__RefHeading___Toc8627_1534167848">
            <w:r>
              <w:rPr>
                <w:rStyle w:val="IndexLink"/>
              </w:rPr>
              <w:t>6.2 User Experience and Performance Analysis</w:t>
            </w:r>
            <w:r>
              <w:rPr>
                <w:rStyle w:val="IndexLink"/>
              </w:rPr>
              <w:tab/>
              <w:t>26</w:t>
            </w:r>
          </w:hyperlink>
        </w:p>
        <w:p w14:paraId="3BFBEF47" w14:textId="77777777" w:rsidR="00246905" w:rsidRDefault="00246905">
          <w:pPr>
            <w:pStyle w:val="TOC5"/>
            <w:tabs>
              <w:tab w:val="clear" w:pos="9332"/>
              <w:tab w:val="right" w:leader="dot" w:pos="10465"/>
            </w:tabs>
          </w:pPr>
          <w:hyperlink w:anchor="__RefHeading___Toc8629_1534167848">
            <w:r>
              <w:rPr>
                <w:rStyle w:val="IndexLink"/>
              </w:rPr>
              <w:t>6.2.1 Interface Design and Usability</w:t>
            </w:r>
            <w:r>
              <w:rPr>
                <w:rStyle w:val="IndexLink"/>
              </w:rPr>
              <w:tab/>
              <w:t>26</w:t>
            </w:r>
          </w:hyperlink>
        </w:p>
        <w:p w14:paraId="4B174AF0" w14:textId="77777777" w:rsidR="00246905" w:rsidRDefault="00246905">
          <w:pPr>
            <w:pStyle w:val="TOC5"/>
            <w:tabs>
              <w:tab w:val="clear" w:pos="9332"/>
              <w:tab w:val="right" w:leader="dot" w:pos="10465"/>
            </w:tabs>
          </w:pPr>
          <w:hyperlink w:anchor="__RefHeading___Toc8631_1534167848">
            <w:r>
              <w:rPr>
                <w:rStyle w:val="IndexLink"/>
              </w:rPr>
              <w:t>6.2.2 Facial Recognition Performance</w:t>
            </w:r>
            <w:r>
              <w:rPr>
                <w:rStyle w:val="IndexLink"/>
              </w:rPr>
              <w:tab/>
              <w:t>26</w:t>
            </w:r>
          </w:hyperlink>
        </w:p>
        <w:p w14:paraId="57A2B25A" w14:textId="77777777" w:rsidR="00246905" w:rsidRDefault="00246905">
          <w:pPr>
            <w:pStyle w:val="TOC5"/>
            <w:tabs>
              <w:tab w:val="clear" w:pos="9332"/>
              <w:tab w:val="right" w:leader="dot" w:pos="10465"/>
            </w:tabs>
          </w:pPr>
          <w:hyperlink w:anchor="__RefHeading___Toc8633_1534167848">
            <w:r>
              <w:rPr>
                <w:rStyle w:val="IndexLink"/>
              </w:rPr>
              <w:t>6.2.3 System Responsiveness</w:t>
            </w:r>
            <w:r>
              <w:rPr>
                <w:rStyle w:val="IndexLink"/>
              </w:rPr>
              <w:tab/>
              <w:t>26</w:t>
            </w:r>
          </w:hyperlink>
        </w:p>
        <w:p w14:paraId="17A10662" w14:textId="77777777" w:rsidR="00246905" w:rsidRDefault="00246905">
          <w:pPr>
            <w:pStyle w:val="TOC5"/>
            <w:tabs>
              <w:tab w:val="clear" w:pos="9332"/>
              <w:tab w:val="right" w:leader="dot" w:pos="10465"/>
            </w:tabs>
          </w:pPr>
          <w:hyperlink w:anchor="__RefHeading___Toc8635_1534167848">
            <w:r>
              <w:rPr>
                <w:rStyle w:val="IndexLink"/>
              </w:rPr>
              <w:t>6.2.4 User Feedback and Improvements</w:t>
            </w:r>
            <w:r>
              <w:rPr>
                <w:rStyle w:val="IndexLink"/>
              </w:rPr>
              <w:tab/>
              <w:t>27</w:t>
            </w:r>
          </w:hyperlink>
        </w:p>
        <w:p w14:paraId="177E8F5B" w14:textId="77777777" w:rsidR="00246905" w:rsidRDefault="00246905">
          <w:pPr>
            <w:pStyle w:val="TOC4"/>
            <w:tabs>
              <w:tab w:val="clear" w:pos="9616"/>
              <w:tab w:val="right" w:leader="dot" w:pos="10465"/>
            </w:tabs>
          </w:pPr>
          <w:hyperlink w:anchor="__RefHeading___Toc8637_1534167848">
            <w:r>
              <w:rPr>
                <w:rStyle w:val="IndexLink"/>
              </w:rPr>
              <w:t>6.3 Test Cases and Evaluation</w:t>
            </w:r>
            <w:r>
              <w:rPr>
                <w:rStyle w:val="IndexLink"/>
              </w:rPr>
              <w:tab/>
              <w:t>27</w:t>
            </w:r>
          </w:hyperlink>
        </w:p>
        <w:p w14:paraId="6D4E60E9" w14:textId="77777777" w:rsidR="00246905" w:rsidRDefault="00246905">
          <w:pPr>
            <w:pStyle w:val="TOC5"/>
            <w:tabs>
              <w:tab w:val="clear" w:pos="9332"/>
              <w:tab w:val="right" w:leader="dot" w:pos="10465"/>
            </w:tabs>
          </w:pPr>
          <w:hyperlink w:anchor="__RefHeading___Toc8639_1534167848">
            <w:r>
              <w:rPr>
                <w:rStyle w:val="IndexLink"/>
              </w:rPr>
              <w:t>6.3.1 Functional Testing</w:t>
            </w:r>
            <w:r>
              <w:rPr>
                <w:rStyle w:val="IndexLink"/>
              </w:rPr>
              <w:tab/>
              <w:t>27</w:t>
            </w:r>
          </w:hyperlink>
        </w:p>
        <w:p w14:paraId="72E8B617" w14:textId="77777777" w:rsidR="00246905" w:rsidRDefault="00246905">
          <w:pPr>
            <w:pStyle w:val="TOC3"/>
            <w:tabs>
              <w:tab w:val="clear" w:pos="9899"/>
              <w:tab w:val="right" w:leader="dot" w:pos="10465"/>
            </w:tabs>
          </w:pPr>
          <w:hyperlink w:anchor="__RefHeading___Toc8641_1534167848">
            <w:r>
              <w:rPr>
                <w:rStyle w:val="IndexLink"/>
              </w:rPr>
              <w:t>6.4.1 Areas for Improvement</w:t>
            </w:r>
            <w:r>
              <w:rPr>
                <w:rStyle w:val="IndexLink"/>
              </w:rPr>
              <w:tab/>
              <w:t>28</w:t>
            </w:r>
          </w:hyperlink>
        </w:p>
        <w:p w14:paraId="649E7C7A" w14:textId="77777777" w:rsidR="00246905" w:rsidRDefault="00246905">
          <w:pPr>
            <w:pStyle w:val="TOC3"/>
            <w:tabs>
              <w:tab w:val="clear" w:pos="9899"/>
              <w:tab w:val="right" w:leader="dot" w:pos="10465"/>
            </w:tabs>
          </w:pPr>
          <w:hyperlink w:anchor="__RefHeading___Toc8643_1534167848">
            <w:r>
              <w:rPr>
                <w:rStyle w:val="IndexLink"/>
              </w:rPr>
              <w:t>6.4.2 Future Work</w:t>
            </w:r>
            <w:r>
              <w:rPr>
                <w:rStyle w:val="IndexLink"/>
              </w:rPr>
              <w:tab/>
              <w:t>28</w:t>
            </w:r>
          </w:hyperlink>
        </w:p>
        <w:p w14:paraId="2F1A325B" w14:textId="77777777" w:rsidR="00246905" w:rsidRDefault="00246905">
          <w:pPr>
            <w:pStyle w:val="TOC3"/>
            <w:tabs>
              <w:tab w:val="clear" w:pos="9899"/>
              <w:tab w:val="right" w:leader="dot" w:pos="10465"/>
            </w:tabs>
          </w:pPr>
          <w:hyperlink w:anchor="__RefHeading___Toc8645_1534167848">
            <w:r>
              <w:rPr>
                <w:rStyle w:val="IndexLink"/>
              </w:rPr>
              <w:t>CHAPTER 7: CONCLUSION AND RECOMMENDATIONS</w:t>
            </w:r>
            <w:r>
              <w:rPr>
                <w:rStyle w:val="IndexLink"/>
              </w:rPr>
              <w:tab/>
              <w:t>29</w:t>
            </w:r>
          </w:hyperlink>
        </w:p>
        <w:p w14:paraId="1B0AA554" w14:textId="77777777" w:rsidR="00246905" w:rsidRDefault="00246905">
          <w:pPr>
            <w:pStyle w:val="TOC4"/>
            <w:tabs>
              <w:tab w:val="clear" w:pos="9616"/>
              <w:tab w:val="right" w:leader="dot" w:pos="10465"/>
            </w:tabs>
          </w:pPr>
          <w:hyperlink w:anchor="__RefHeading___Toc8647_1534167848">
            <w:r>
              <w:rPr>
                <w:rStyle w:val="IndexLink"/>
              </w:rPr>
              <w:t>7.1 Conclusion</w:t>
            </w:r>
            <w:r>
              <w:rPr>
                <w:rStyle w:val="IndexLink"/>
              </w:rPr>
              <w:tab/>
              <w:t>29</w:t>
            </w:r>
          </w:hyperlink>
        </w:p>
        <w:p w14:paraId="027539F2" w14:textId="77777777" w:rsidR="00246905" w:rsidRDefault="00246905">
          <w:pPr>
            <w:pStyle w:val="TOC4"/>
            <w:tabs>
              <w:tab w:val="clear" w:pos="9616"/>
              <w:tab w:val="right" w:leader="dot" w:pos="10465"/>
            </w:tabs>
          </w:pPr>
          <w:hyperlink w:anchor="__RefHeading___Toc8649_1534167848">
            <w:r>
              <w:rPr>
                <w:rStyle w:val="IndexLink"/>
              </w:rPr>
              <w:t>7.2 Recommendations</w:t>
            </w:r>
            <w:r>
              <w:rPr>
                <w:rStyle w:val="IndexLink"/>
              </w:rPr>
              <w:tab/>
              <w:t>29</w:t>
            </w:r>
          </w:hyperlink>
        </w:p>
        <w:p w14:paraId="663CB5C1" w14:textId="77777777" w:rsidR="00246905" w:rsidRDefault="00246905">
          <w:pPr>
            <w:pStyle w:val="TOC3"/>
            <w:tabs>
              <w:tab w:val="clear" w:pos="9899"/>
              <w:tab w:val="right" w:leader="dot" w:pos="10465"/>
            </w:tabs>
          </w:pPr>
          <w:hyperlink w:anchor="__RefHeading___Toc8651_1534167848">
            <w:r>
              <w:rPr>
                <w:rStyle w:val="IndexLink"/>
              </w:rPr>
              <w:t>CHAPTER 9: APPENDICES</w:t>
            </w:r>
            <w:r>
              <w:rPr>
                <w:rStyle w:val="IndexLink"/>
              </w:rPr>
              <w:tab/>
              <w:t>30</w:t>
            </w:r>
          </w:hyperlink>
        </w:p>
        <w:p w14:paraId="421599D6" w14:textId="77777777" w:rsidR="00246905" w:rsidRDefault="00246905">
          <w:pPr>
            <w:pStyle w:val="TOC4"/>
            <w:tabs>
              <w:tab w:val="clear" w:pos="9616"/>
              <w:tab w:val="right" w:leader="dot" w:pos="10465"/>
            </w:tabs>
          </w:pPr>
          <w:hyperlink w:anchor="__RefHeading___Toc8653_1534167848">
            <w:r>
              <w:rPr>
                <w:rStyle w:val="IndexLink"/>
              </w:rPr>
              <w:t>Appendix A: System Architecture Diagram</w:t>
            </w:r>
            <w:r>
              <w:rPr>
                <w:rStyle w:val="IndexLink"/>
              </w:rPr>
              <w:tab/>
              <w:t>30</w:t>
            </w:r>
          </w:hyperlink>
        </w:p>
        <w:p w14:paraId="51BB86B9" w14:textId="77777777" w:rsidR="00246905" w:rsidRDefault="00246905">
          <w:pPr>
            <w:pStyle w:val="TOC4"/>
            <w:tabs>
              <w:tab w:val="clear" w:pos="9616"/>
              <w:tab w:val="right" w:leader="dot" w:pos="10465"/>
            </w:tabs>
          </w:pPr>
          <w:hyperlink w:anchor="__RefHeading___Toc8655_1534167848">
            <w:r>
              <w:rPr>
                <w:rStyle w:val="IndexLink"/>
              </w:rPr>
              <w:t>Appendix B: User Manual</w:t>
            </w:r>
            <w:r>
              <w:rPr>
                <w:rStyle w:val="IndexLink"/>
              </w:rPr>
              <w:tab/>
              <w:t>30</w:t>
            </w:r>
          </w:hyperlink>
        </w:p>
        <w:p w14:paraId="222C5B33" w14:textId="77777777" w:rsidR="00246905" w:rsidRDefault="00246905">
          <w:pPr>
            <w:pStyle w:val="TOC4"/>
            <w:tabs>
              <w:tab w:val="clear" w:pos="9616"/>
              <w:tab w:val="right" w:leader="dot" w:pos="10465"/>
            </w:tabs>
          </w:pPr>
          <w:hyperlink w:anchor="__RefHeading___Toc8657_1534167848">
            <w:r>
              <w:rPr>
                <w:rStyle w:val="IndexLink"/>
              </w:rPr>
              <w:t>Appendix C: Source Code</w:t>
            </w:r>
            <w:r>
              <w:rPr>
                <w:rStyle w:val="IndexLink"/>
              </w:rPr>
              <w:tab/>
              <w:t>30</w:t>
            </w:r>
          </w:hyperlink>
        </w:p>
        <w:p w14:paraId="1AB36DE6" w14:textId="77777777" w:rsidR="00246905" w:rsidRDefault="00246905">
          <w:pPr>
            <w:pStyle w:val="TOC4"/>
            <w:tabs>
              <w:tab w:val="clear" w:pos="9616"/>
              <w:tab w:val="right" w:leader="dot" w:pos="10465"/>
            </w:tabs>
          </w:pPr>
          <w:hyperlink w:anchor="__RefHeading___Toc8659_1534167848">
            <w:r>
              <w:rPr>
                <w:rStyle w:val="IndexLink"/>
              </w:rPr>
              <w:t>Appendix D: Testing and Validation Results</w:t>
            </w:r>
            <w:r>
              <w:rPr>
                <w:rStyle w:val="IndexLink"/>
              </w:rPr>
              <w:tab/>
              <w:t>31</w:t>
            </w:r>
          </w:hyperlink>
        </w:p>
        <w:p w14:paraId="708BD722" w14:textId="77777777" w:rsidR="00246905" w:rsidRDefault="00246905">
          <w:pPr>
            <w:pStyle w:val="TOC4"/>
            <w:tabs>
              <w:tab w:val="clear" w:pos="9616"/>
              <w:tab w:val="right" w:leader="dot" w:pos="10465"/>
            </w:tabs>
          </w:pPr>
          <w:hyperlink w:anchor="__RefHeading___Toc8661_1534167848">
            <w:r>
              <w:rPr>
                <w:rStyle w:val="IndexLink"/>
              </w:rPr>
              <w:t>Appendix E: Ethical Considerations and Consent Forms</w:t>
            </w:r>
            <w:r>
              <w:rPr>
                <w:rStyle w:val="IndexLink"/>
              </w:rPr>
              <w:tab/>
              <w:t>31</w:t>
            </w:r>
          </w:hyperlink>
        </w:p>
        <w:p w14:paraId="3FC9379A" w14:textId="77777777" w:rsidR="00246905" w:rsidRDefault="00246905">
          <w:pPr>
            <w:pStyle w:val="TOC4"/>
            <w:tabs>
              <w:tab w:val="clear" w:pos="9616"/>
              <w:tab w:val="right" w:leader="dot" w:pos="10465"/>
            </w:tabs>
          </w:pPr>
          <w:hyperlink w:anchor="__RefHeading___Toc8663_1534167848">
            <w:r>
              <w:rPr>
                <w:rStyle w:val="IndexLink"/>
              </w:rPr>
              <w:t>Appendix F: Future Work Proposal</w:t>
            </w:r>
            <w:r>
              <w:rPr>
                <w:rStyle w:val="IndexLink"/>
              </w:rPr>
              <w:tab/>
              <w:t>31</w:t>
            </w:r>
          </w:hyperlink>
          <w:r w:rsidR="00000000">
            <w:rPr>
              <w:rStyle w:val="IndexLink"/>
            </w:rPr>
            <w:fldChar w:fldCharType="end"/>
          </w:r>
        </w:p>
      </w:sdtContent>
    </w:sdt>
    <w:p w14:paraId="2566D95A" w14:textId="77777777" w:rsidR="00246905" w:rsidRDefault="00246905">
      <w:pPr>
        <w:pStyle w:val="BodyText"/>
      </w:pPr>
    </w:p>
    <w:p w14:paraId="75AD1354" w14:textId="77777777" w:rsidR="00246905" w:rsidRDefault="00246905">
      <w:pPr>
        <w:pStyle w:val="Heading3"/>
        <w:spacing w:after="120"/>
        <w:rPr>
          <w:sz w:val="24"/>
          <w:szCs w:val="24"/>
        </w:rPr>
      </w:pPr>
    </w:p>
    <w:p w14:paraId="0BCB8238" w14:textId="77777777" w:rsidR="00246905" w:rsidRDefault="00246905">
      <w:pPr>
        <w:pStyle w:val="Heading3"/>
        <w:spacing w:before="280" w:after="280"/>
      </w:pPr>
    </w:p>
    <w:p w14:paraId="194F45D5" w14:textId="77777777" w:rsidR="00246905" w:rsidRDefault="00000000">
      <w:pPr>
        <w:pStyle w:val="Heading2"/>
        <w:spacing w:before="280" w:after="280"/>
      </w:pPr>
      <w:bookmarkStart w:id="18" w:name="__RefHeading___Toc8533_1534167848"/>
      <w:bookmarkEnd w:id="18"/>
      <w:r>
        <w:t>Chapter 1: Introduction</w:t>
      </w:r>
    </w:p>
    <w:p w14:paraId="1136CBA8" w14:textId="77777777" w:rsidR="00246905" w:rsidRDefault="00000000">
      <w:pPr>
        <w:pStyle w:val="BodyText"/>
      </w:pPr>
      <w:r>
        <w:t xml:space="preserve">This chapter introduces the </w:t>
      </w:r>
      <w:proofErr w:type="spellStart"/>
      <w:r>
        <w:rPr>
          <w:rStyle w:val="Strong"/>
        </w:rPr>
        <w:t>Attendease</w:t>
      </w:r>
      <w:proofErr w:type="spellEnd"/>
      <w:r>
        <w:t>, outlining the problem it addresses, its goals, justification for its development, scope, limitations and the structure of the entire document.</w:t>
      </w:r>
    </w:p>
    <w:p w14:paraId="7E2FA63F" w14:textId="77777777" w:rsidR="00246905" w:rsidRDefault="00000000">
      <w:pPr>
        <w:pStyle w:val="Heading3"/>
        <w:spacing w:before="280" w:after="280"/>
      </w:pPr>
      <w:bookmarkStart w:id="19" w:name="__RefHeading___Toc8535_1534167848"/>
      <w:bookmarkEnd w:id="19"/>
      <w:r>
        <w:rPr>
          <w:rStyle w:val="Strong"/>
          <w:b/>
          <w:bCs/>
        </w:rPr>
        <w:t>1.1 Problem Statement and Context</w:t>
      </w:r>
    </w:p>
    <w:p w14:paraId="0509C443" w14:textId="77777777" w:rsidR="00246905" w:rsidRDefault="00000000">
      <w:pPr>
        <w:pStyle w:val="BodyText"/>
      </w:pPr>
      <w: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14:paraId="62BAFE1A" w14:textId="77777777" w:rsidR="00246905" w:rsidRDefault="00000000">
      <w:pPr>
        <w:pStyle w:val="BodyText"/>
        <w:numPr>
          <w:ilvl w:val="0"/>
          <w:numId w:val="64"/>
        </w:numPr>
        <w:tabs>
          <w:tab w:val="clear" w:pos="709"/>
          <w:tab w:val="left" w:pos="0"/>
        </w:tabs>
        <w:pPrChange w:id="20" w:author="Henri Ouma" w:date="2025-03-23T20:24:00Z" w16du:dateUtc="2025-03-23T17:24:00Z">
          <w:pPr>
            <w:pStyle w:val="BodyText"/>
            <w:numPr>
              <w:numId w:val="137"/>
            </w:numPr>
            <w:tabs>
              <w:tab w:val="left" w:pos="0"/>
            </w:tabs>
            <w:ind w:left="709" w:hanging="283"/>
          </w:pPr>
        </w:pPrChange>
      </w:pPr>
      <w:r>
        <w:rPr>
          <w:rStyle w:val="Strong"/>
        </w:rPr>
        <w:t>Time Consumption</w:t>
      </w:r>
      <w:r>
        <w:t>: Manual attendance marking is slow, especially in large classrooms.</w:t>
      </w:r>
    </w:p>
    <w:p w14:paraId="3AB31B64" w14:textId="77777777" w:rsidR="00246905" w:rsidRDefault="00000000">
      <w:pPr>
        <w:pStyle w:val="BodyText"/>
        <w:numPr>
          <w:ilvl w:val="0"/>
          <w:numId w:val="64"/>
        </w:numPr>
        <w:tabs>
          <w:tab w:val="clear" w:pos="709"/>
          <w:tab w:val="left" w:pos="0"/>
        </w:tabs>
        <w:pPrChange w:id="21" w:author="Henri Ouma" w:date="2025-03-23T20:24:00Z" w16du:dateUtc="2025-03-23T17:24:00Z">
          <w:pPr>
            <w:pStyle w:val="BodyText"/>
            <w:numPr>
              <w:numId w:val="137"/>
            </w:numPr>
            <w:tabs>
              <w:tab w:val="left" w:pos="0"/>
            </w:tabs>
            <w:ind w:left="709" w:hanging="283"/>
          </w:pPr>
        </w:pPrChange>
      </w:pPr>
      <w:r>
        <w:rPr>
          <w:rStyle w:val="Strong"/>
        </w:rPr>
        <w:t>Human Errors</w:t>
      </w:r>
      <w:r>
        <w:t>: Teachers may inadvertently mark attendance incorrectly.</w:t>
      </w:r>
    </w:p>
    <w:p w14:paraId="042E8D0B" w14:textId="77777777" w:rsidR="00246905" w:rsidRDefault="00000000">
      <w:pPr>
        <w:pStyle w:val="BodyText"/>
        <w:numPr>
          <w:ilvl w:val="0"/>
          <w:numId w:val="64"/>
        </w:numPr>
        <w:tabs>
          <w:tab w:val="clear" w:pos="709"/>
          <w:tab w:val="left" w:pos="0"/>
        </w:tabs>
        <w:pPrChange w:id="22" w:author="Henri Ouma" w:date="2025-03-23T20:24:00Z" w16du:dateUtc="2025-03-23T17:24:00Z">
          <w:pPr>
            <w:pStyle w:val="BodyText"/>
            <w:numPr>
              <w:numId w:val="137"/>
            </w:numPr>
            <w:tabs>
              <w:tab w:val="left" w:pos="0"/>
            </w:tabs>
            <w:ind w:left="709" w:hanging="283"/>
          </w:pPr>
        </w:pPrChange>
      </w:pPr>
      <w:r>
        <w:rPr>
          <w:rStyle w:val="Strong"/>
        </w:rPr>
        <w:t>Fraudulent Attendance</w:t>
      </w:r>
      <w:r>
        <w:t>: Proxy attendance occurs when students sign in for their absent peers.</w:t>
      </w:r>
    </w:p>
    <w:p w14:paraId="08E59DF1" w14:textId="77777777" w:rsidR="00246905" w:rsidRDefault="00000000">
      <w:pPr>
        <w:pStyle w:val="BodyText"/>
        <w:numPr>
          <w:ilvl w:val="0"/>
          <w:numId w:val="64"/>
        </w:numPr>
        <w:tabs>
          <w:tab w:val="clear" w:pos="709"/>
          <w:tab w:val="left" w:pos="0"/>
        </w:tabs>
        <w:pPrChange w:id="23" w:author="Henri Ouma" w:date="2025-03-23T20:24:00Z" w16du:dateUtc="2025-03-23T17:24:00Z">
          <w:pPr>
            <w:pStyle w:val="BodyText"/>
            <w:numPr>
              <w:numId w:val="137"/>
            </w:numPr>
            <w:tabs>
              <w:tab w:val="left" w:pos="0"/>
            </w:tabs>
            <w:ind w:left="709" w:hanging="283"/>
          </w:pPr>
        </w:pPrChange>
      </w:pPr>
      <w:r>
        <w:rPr>
          <w:rStyle w:val="Strong"/>
        </w:rPr>
        <w:t>Administrative Overhead</w:t>
      </w:r>
      <w:r>
        <w:t>: Paper-based records are difficult to manage and analyze effectively.</w:t>
      </w:r>
    </w:p>
    <w:p w14:paraId="6BE8C9D7" w14:textId="77777777" w:rsidR="00246905" w:rsidRDefault="00000000">
      <w:pPr>
        <w:pStyle w:val="BodyText"/>
      </w:pPr>
      <w:r>
        <w:t xml:space="preserve">With advances in </w:t>
      </w:r>
      <w:r>
        <w:rPr>
          <w:rStyle w:val="Strong"/>
        </w:rPr>
        <w:t>artificial intelligence (AI)</w:t>
      </w:r>
      <w:r>
        <w:t xml:space="preserve"> and </w:t>
      </w:r>
      <w:r>
        <w:rPr>
          <w:rStyle w:val="Strong"/>
        </w:rPr>
        <w:t>computer vision</w:t>
      </w:r>
      <w:r>
        <w:t xml:space="preserve">, </w:t>
      </w:r>
      <w:r>
        <w:rPr>
          <w:rStyle w:val="Strong"/>
        </w:rPr>
        <w:t>facial recognition technology</w:t>
      </w:r>
      <w:r>
        <w:t xml:space="preserve"> offers a promising solution. This project aims to develop an automated system that identifies and records students' presence by recognizing their faces, eliminating the need for manual attendance.</w:t>
      </w:r>
    </w:p>
    <w:p w14:paraId="5C942C26" w14:textId="77777777" w:rsidR="00246905" w:rsidRDefault="00000000">
      <w:pPr>
        <w:pStyle w:val="BodyText"/>
      </w:pPr>
      <w:r>
        <w:t xml:space="preserve">The system is built using </w:t>
      </w:r>
      <w:r>
        <w:rPr>
          <w:rStyle w:val="Strong"/>
        </w:rPr>
        <w:t>Django</w:t>
      </w:r>
      <w:r>
        <w:t xml:space="preserve"> for backend development, with </w:t>
      </w:r>
      <w:r>
        <w:rPr>
          <w:rStyle w:val="Strong"/>
        </w:rPr>
        <w:t>HTML</w:t>
      </w:r>
      <w:r>
        <w:t xml:space="preserve">, </w:t>
      </w:r>
      <w:r>
        <w:rPr>
          <w:rStyle w:val="Strong"/>
        </w:rPr>
        <w:t>CSS (Tailwind)</w:t>
      </w:r>
      <w:r>
        <w:t xml:space="preserve">, </w:t>
      </w:r>
      <w:r>
        <w:rPr>
          <w:rStyle w:val="Strong"/>
        </w:rPr>
        <w:t>JavaScript</w:t>
      </w:r>
      <w:r>
        <w:t xml:space="preserve">, </w:t>
      </w:r>
      <w:r>
        <w:rPr>
          <w:rStyle w:val="Strong"/>
        </w:rPr>
        <w:t>TensorFlow</w:t>
      </w:r>
      <w:r>
        <w:t xml:space="preserve">, </w:t>
      </w:r>
      <w:proofErr w:type="spellStart"/>
      <w:r>
        <w:rPr>
          <w:rStyle w:val="Strong"/>
        </w:rPr>
        <w:t>Face_Recognition</w:t>
      </w:r>
      <w:proofErr w:type="spellEnd"/>
      <w:r>
        <w:t xml:space="preserve">, and </w:t>
      </w:r>
      <w:r>
        <w:rPr>
          <w:rStyle w:val="Strong"/>
        </w:rPr>
        <w:t>Face_API.js</w:t>
      </w:r>
      <w:r>
        <w:t xml:space="preserve"> for face detection and recognition. This combination of </w:t>
      </w:r>
      <w:r>
        <w:rPr>
          <w:rStyle w:val="Strong"/>
        </w:rPr>
        <w:t>AI</w:t>
      </w:r>
      <w:r>
        <w:t xml:space="preserve"> and </w:t>
      </w:r>
      <w:r>
        <w:rPr>
          <w:rStyle w:val="Strong"/>
        </w:rPr>
        <w:t>machine learning</w:t>
      </w:r>
      <w:r>
        <w:t xml:space="preserve"> enhances the efficiency and accuracy of attendance management.</w:t>
      </w:r>
    </w:p>
    <w:p w14:paraId="3B6E8F23" w14:textId="77777777" w:rsidR="00246905" w:rsidRDefault="00000000">
      <w:pPr>
        <w:pStyle w:val="Heading3"/>
        <w:spacing w:before="280" w:after="280"/>
      </w:pPr>
      <w:bookmarkStart w:id="24" w:name="__RefHeading___Toc8537_1534167848"/>
      <w:bookmarkEnd w:id="24"/>
      <w:r>
        <w:rPr>
          <w:rStyle w:val="Strong"/>
          <w:b/>
          <w:bCs/>
        </w:rPr>
        <w:t>1.2 Aims and Objectives</w:t>
      </w:r>
    </w:p>
    <w:p w14:paraId="1B7609AF" w14:textId="77777777" w:rsidR="00246905" w:rsidRDefault="00000000">
      <w:pPr>
        <w:pStyle w:val="BodyText"/>
      </w:pPr>
      <w:r>
        <w:rPr>
          <w:rStyle w:val="Strong"/>
        </w:rPr>
        <w:t>Aim:</w:t>
      </w:r>
      <w:r>
        <w:t xml:space="preserve"> The primary goal of this project is to develop an automated attendance system that uses facial recognition to streamline the attendance process, improving </w:t>
      </w:r>
      <w:r>
        <w:rPr>
          <w:rStyle w:val="Strong"/>
        </w:rPr>
        <w:t>efficiency</w:t>
      </w:r>
      <w:r>
        <w:t xml:space="preserve">, </w:t>
      </w:r>
      <w:r>
        <w:rPr>
          <w:rStyle w:val="Strong"/>
        </w:rPr>
        <w:t xml:space="preserve">accuracy </w:t>
      </w:r>
      <w:r>
        <w:t xml:space="preserve">and </w:t>
      </w:r>
      <w:r>
        <w:rPr>
          <w:rStyle w:val="Strong"/>
        </w:rPr>
        <w:t>security</w:t>
      </w:r>
      <w:r>
        <w:t xml:space="preserve"> compared to traditional methods.</w:t>
      </w:r>
    </w:p>
    <w:p w14:paraId="1A5E3B7E" w14:textId="77777777" w:rsidR="00246905" w:rsidRDefault="00000000">
      <w:pPr>
        <w:pStyle w:val="BodyText"/>
      </w:pPr>
      <w:r>
        <w:rPr>
          <w:rStyle w:val="Strong"/>
        </w:rPr>
        <w:t>Objectives:</w:t>
      </w:r>
      <w:r>
        <w:t xml:space="preserve"> To achieve this aim, the system is designed with the following objectives:</w:t>
      </w:r>
    </w:p>
    <w:p w14:paraId="2C1D1E1A" w14:textId="77777777" w:rsidR="00246905" w:rsidRDefault="00000000">
      <w:pPr>
        <w:pStyle w:val="BodyText"/>
        <w:numPr>
          <w:ilvl w:val="0"/>
          <w:numId w:val="65"/>
        </w:numPr>
        <w:tabs>
          <w:tab w:val="clear" w:pos="709"/>
          <w:tab w:val="left" w:pos="0"/>
        </w:tabs>
        <w:pPrChange w:id="25" w:author="Henri Ouma" w:date="2025-03-23T20:24:00Z" w16du:dateUtc="2025-03-23T17:24:00Z">
          <w:pPr>
            <w:pStyle w:val="BodyText"/>
            <w:numPr>
              <w:numId w:val="138"/>
            </w:numPr>
            <w:tabs>
              <w:tab w:val="left" w:pos="0"/>
            </w:tabs>
            <w:ind w:left="709" w:hanging="283"/>
          </w:pPr>
        </w:pPrChange>
      </w:pPr>
      <w:r>
        <w:rPr>
          <w:rStyle w:val="Strong"/>
        </w:rPr>
        <w:t>Develop a face recognition system</w:t>
      </w:r>
      <w:r>
        <w:t xml:space="preserve"> that can detect and recognize students’ faces accurately in real-time.</w:t>
      </w:r>
    </w:p>
    <w:p w14:paraId="7418904D" w14:textId="77777777" w:rsidR="00246905" w:rsidRDefault="00000000">
      <w:pPr>
        <w:pStyle w:val="BodyText"/>
        <w:numPr>
          <w:ilvl w:val="0"/>
          <w:numId w:val="65"/>
        </w:numPr>
        <w:tabs>
          <w:tab w:val="clear" w:pos="709"/>
          <w:tab w:val="left" w:pos="0"/>
        </w:tabs>
        <w:pPrChange w:id="26" w:author="Henri Ouma" w:date="2025-03-23T20:24:00Z" w16du:dateUtc="2025-03-23T17:24:00Z">
          <w:pPr>
            <w:pStyle w:val="BodyText"/>
            <w:numPr>
              <w:numId w:val="138"/>
            </w:numPr>
            <w:tabs>
              <w:tab w:val="left" w:pos="0"/>
            </w:tabs>
            <w:ind w:left="709" w:hanging="283"/>
          </w:pPr>
        </w:pPrChange>
      </w:pPr>
      <w:r>
        <w:rPr>
          <w:rStyle w:val="Strong"/>
        </w:rPr>
        <w:t>Automate the attendance process</w:t>
      </w:r>
      <w:r>
        <w:t xml:space="preserve"> by marking attendance as soon as a student is recognized.</w:t>
      </w:r>
    </w:p>
    <w:p w14:paraId="6D64D766" w14:textId="77777777" w:rsidR="00246905" w:rsidRDefault="00000000">
      <w:pPr>
        <w:pStyle w:val="BodyText"/>
        <w:numPr>
          <w:ilvl w:val="0"/>
          <w:numId w:val="65"/>
        </w:numPr>
        <w:tabs>
          <w:tab w:val="clear" w:pos="709"/>
          <w:tab w:val="left" w:pos="0"/>
        </w:tabs>
        <w:pPrChange w:id="27" w:author="Henri Ouma" w:date="2025-03-23T20:24:00Z" w16du:dateUtc="2025-03-23T17:24:00Z">
          <w:pPr>
            <w:pStyle w:val="BodyText"/>
            <w:numPr>
              <w:numId w:val="138"/>
            </w:numPr>
            <w:tabs>
              <w:tab w:val="left" w:pos="0"/>
            </w:tabs>
            <w:ind w:left="709" w:hanging="283"/>
          </w:pPr>
        </w:pPrChange>
      </w:pPr>
      <w:r>
        <w:rPr>
          <w:rStyle w:val="Strong"/>
        </w:rPr>
        <w:t>Enhance security</w:t>
      </w:r>
      <w:r>
        <w:t xml:space="preserve"> and prevent </w:t>
      </w:r>
      <w:r>
        <w:rPr>
          <w:rStyle w:val="Strong"/>
        </w:rPr>
        <w:t>proxy attendance</w:t>
      </w:r>
      <w:r>
        <w:t xml:space="preserve"> by ensuring that only registered students are marked present.</w:t>
      </w:r>
    </w:p>
    <w:p w14:paraId="50A866F4" w14:textId="77777777" w:rsidR="00246905" w:rsidRDefault="00000000">
      <w:pPr>
        <w:pStyle w:val="BodyText"/>
        <w:numPr>
          <w:ilvl w:val="0"/>
          <w:numId w:val="65"/>
        </w:numPr>
        <w:tabs>
          <w:tab w:val="clear" w:pos="709"/>
          <w:tab w:val="left" w:pos="0"/>
        </w:tabs>
        <w:pPrChange w:id="28" w:author="Henri Ouma" w:date="2025-03-23T20:24:00Z" w16du:dateUtc="2025-03-23T17:24:00Z">
          <w:pPr>
            <w:pStyle w:val="BodyText"/>
            <w:numPr>
              <w:numId w:val="138"/>
            </w:numPr>
            <w:tabs>
              <w:tab w:val="left" w:pos="0"/>
            </w:tabs>
            <w:ind w:left="709" w:hanging="283"/>
          </w:pPr>
        </w:pPrChange>
      </w:pPr>
      <w:r>
        <w:rPr>
          <w:rStyle w:val="Strong"/>
        </w:rPr>
        <w:t>Implement a user-friendly web interface</w:t>
      </w:r>
      <w:r>
        <w:t xml:space="preserve"> for administrators, teachers, and students to interact with the system.</w:t>
      </w:r>
    </w:p>
    <w:p w14:paraId="67828511" w14:textId="77777777" w:rsidR="00246905" w:rsidRDefault="00000000">
      <w:pPr>
        <w:pStyle w:val="BodyText"/>
        <w:numPr>
          <w:ilvl w:val="0"/>
          <w:numId w:val="65"/>
        </w:numPr>
        <w:tabs>
          <w:tab w:val="clear" w:pos="709"/>
          <w:tab w:val="left" w:pos="0"/>
        </w:tabs>
        <w:pPrChange w:id="29" w:author="Henri Ouma" w:date="2025-03-23T20:24:00Z" w16du:dateUtc="2025-03-23T17:24:00Z">
          <w:pPr>
            <w:pStyle w:val="BodyText"/>
            <w:numPr>
              <w:numId w:val="138"/>
            </w:numPr>
            <w:tabs>
              <w:tab w:val="left" w:pos="0"/>
            </w:tabs>
            <w:ind w:left="709" w:hanging="283"/>
          </w:pPr>
        </w:pPrChange>
      </w:pPr>
      <w:r>
        <w:rPr>
          <w:rStyle w:val="Strong"/>
        </w:rPr>
        <w:t>Integrate a robust backend</w:t>
      </w:r>
      <w:r>
        <w:t xml:space="preserve"> using </w:t>
      </w:r>
      <w:r>
        <w:rPr>
          <w:rStyle w:val="Strong"/>
        </w:rPr>
        <w:t>Django</w:t>
      </w:r>
      <w:r>
        <w:t xml:space="preserve"> to securely manage student records, attendance logs, and authentication.</w:t>
      </w:r>
    </w:p>
    <w:p w14:paraId="1537C2A2" w14:textId="77777777" w:rsidR="00246905" w:rsidRDefault="00000000">
      <w:pPr>
        <w:pStyle w:val="BodyText"/>
        <w:numPr>
          <w:ilvl w:val="0"/>
          <w:numId w:val="65"/>
        </w:numPr>
        <w:tabs>
          <w:tab w:val="clear" w:pos="709"/>
          <w:tab w:val="left" w:pos="0"/>
        </w:tabs>
        <w:pPrChange w:id="30" w:author="Henri Ouma" w:date="2025-03-23T20:24:00Z" w16du:dateUtc="2025-03-23T17:24:00Z">
          <w:pPr>
            <w:pStyle w:val="BodyText"/>
            <w:numPr>
              <w:numId w:val="138"/>
            </w:numPr>
            <w:tabs>
              <w:tab w:val="left" w:pos="0"/>
            </w:tabs>
            <w:ind w:left="709" w:hanging="283"/>
          </w:pPr>
        </w:pPrChange>
      </w:pPr>
      <w:r>
        <w:rPr>
          <w:rStyle w:val="Strong"/>
        </w:rPr>
        <w:t>Optimize performance</w:t>
      </w:r>
      <w:r>
        <w:t xml:space="preserve"> and accuracy using </w:t>
      </w:r>
      <w:r>
        <w:rPr>
          <w:rStyle w:val="Strong"/>
        </w:rPr>
        <w:t>machine learning frameworks</w:t>
      </w:r>
      <w:r>
        <w:t xml:space="preserve"> like </w:t>
      </w:r>
      <w:r>
        <w:rPr>
          <w:rStyle w:val="Strong"/>
        </w:rPr>
        <w:t>TensorFlow</w:t>
      </w:r>
      <w:r>
        <w:t xml:space="preserve"> and </w:t>
      </w:r>
      <w:proofErr w:type="spellStart"/>
      <w:r>
        <w:rPr>
          <w:rStyle w:val="Strong"/>
        </w:rPr>
        <w:t>Face_Recognition</w:t>
      </w:r>
      <w:proofErr w:type="spellEnd"/>
      <w:r>
        <w:t>.</w:t>
      </w:r>
    </w:p>
    <w:p w14:paraId="17327215" w14:textId="77777777" w:rsidR="00246905" w:rsidRDefault="00000000">
      <w:pPr>
        <w:pStyle w:val="BodyText"/>
        <w:numPr>
          <w:ilvl w:val="0"/>
          <w:numId w:val="65"/>
        </w:numPr>
        <w:tabs>
          <w:tab w:val="clear" w:pos="709"/>
          <w:tab w:val="left" w:pos="0"/>
        </w:tabs>
        <w:pPrChange w:id="31" w:author="Henri Ouma" w:date="2025-03-23T20:24:00Z" w16du:dateUtc="2025-03-23T17:24:00Z">
          <w:pPr>
            <w:pStyle w:val="BodyText"/>
            <w:numPr>
              <w:numId w:val="138"/>
            </w:numPr>
            <w:tabs>
              <w:tab w:val="left" w:pos="0"/>
            </w:tabs>
            <w:ind w:left="709" w:hanging="283"/>
          </w:pPr>
        </w:pPrChange>
      </w:pPr>
      <w:r>
        <w:rPr>
          <w:rStyle w:val="Strong"/>
        </w:rPr>
        <w:t>Provide real-time attendance reports</w:t>
      </w:r>
      <w:r>
        <w:t xml:space="preserve"> and data analytics to help institutions track student participation.</w:t>
      </w:r>
    </w:p>
    <w:p w14:paraId="054F5012" w14:textId="77777777" w:rsidR="00246905" w:rsidRDefault="00000000">
      <w:pPr>
        <w:pStyle w:val="BodyText"/>
        <w:numPr>
          <w:ilvl w:val="0"/>
          <w:numId w:val="65"/>
        </w:numPr>
        <w:tabs>
          <w:tab w:val="clear" w:pos="709"/>
          <w:tab w:val="left" w:pos="0"/>
        </w:tabs>
        <w:pPrChange w:id="32" w:author="Henri Ouma" w:date="2025-03-23T20:24:00Z" w16du:dateUtc="2025-03-23T17:24:00Z">
          <w:pPr>
            <w:pStyle w:val="BodyText"/>
            <w:numPr>
              <w:numId w:val="138"/>
            </w:numPr>
            <w:tabs>
              <w:tab w:val="left" w:pos="0"/>
            </w:tabs>
            <w:ind w:left="709" w:hanging="283"/>
          </w:pPr>
        </w:pPrChange>
      </w:pPr>
      <w:r>
        <w:rPr>
          <w:rStyle w:val="Strong"/>
        </w:rPr>
        <w:t>Ensure scalability</w:t>
      </w:r>
      <w:r>
        <w:t xml:space="preserve"> and flexibility for the system to be used across different educational institutions.</w:t>
      </w:r>
    </w:p>
    <w:p w14:paraId="4EBF7E1B" w14:textId="77777777" w:rsidR="00246905" w:rsidRDefault="00000000">
      <w:pPr>
        <w:pStyle w:val="BodyText"/>
      </w:pPr>
      <w:r>
        <w:t>By meeting these objectives, the system will simplify attendance tracking, reduce administrative tasks, and enhance classroom management in academic institutions.</w:t>
      </w:r>
    </w:p>
    <w:p w14:paraId="2355BB29" w14:textId="77777777" w:rsidR="00246905" w:rsidRDefault="00000000">
      <w:pPr>
        <w:pStyle w:val="Heading3"/>
        <w:spacing w:before="280" w:after="280"/>
      </w:pPr>
      <w:bookmarkStart w:id="33" w:name="__RefHeading___Toc8539_1534167848"/>
      <w:bookmarkEnd w:id="33"/>
      <w:r>
        <w:rPr>
          <w:rStyle w:val="Strong"/>
          <w:b/>
          <w:bCs/>
        </w:rPr>
        <w:t>1.3 Justification</w:t>
      </w:r>
    </w:p>
    <w:p w14:paraId="2AF9D635" w14:textId="77777777" w:rsidR="00246905" w:rsidRDefault="00000000">
      <w:pPr>
        <w:pStyle w:val="BodyText"/>
      </w:pPr>
      <w:r>
        <w:t xml:space="preserve">The development of </w:t>
      </w:r>
      <w:proofErr w:type="gramStart"/>
      <w:r>
        <w:t>a</w:t>
      </w:r>
      <w:proofErr w:type="gramEnd"/>
      <w:r>
        <w:t xml:space="preserve"> </w:t>
      </w:r>
      <w:proofErr w:type="spellStart"/>
      <w:r>
        <w:rPr>
          <w:rStyle w:val="Strong"/>
        </w:rPr>
        <w:t>attendease</w:t>
      </w:r>
      <w:proofErr w:type="spellEnd"/>
      <w:r>
        <w:t xml:space="preserve"> is justified by several growing needs in the education sector:</w:t>
      </w:r>
    </w:p>
    <w:p w14:paraId="4D9B7F94" w14:textId="77777777" w:rsidR="00246905" w:rsidRDefault="00000000">
      <w:pPr>
        <w:pStyle w:val="BodyText"/>
        <w:numPr>
          <w:ilvl w:val="0"/>
          <w:numId w:val="66"/>
        </w:numPr>
        <w:tabs>
          <w:tab w:val="clear" w:pos="709"/>
          <w:tab w:val="left" w:pos="0"/>
        </w:tabs>
        <w:pPrChange w:id="34" w:author="Henri Ouma" w:date="2025-03-23T20:24:00Z" w16du:dateUtc="2025-03-23T17:24:00Z">
          <w:pPr>
            <w:pStyle w:val="BodyText"/>
            <w:numPr>
              <w:numId w:val="139"/>
            </w:numPr>
            <w:tabs>
              <w:tab w:val="left" w:pos="0"/>
            </w:tabs>
            <w:ind w:left="709" w:hanging="283"/>
          </w:pPr>
        </w:pPrChange>
      </w:pPr>
      <w:r>
        <w:rPr>
          <w:rStyle w:val="Strong"/>
        </w:rPr>
        <w:t>Eliminating Manual Errors</w:t>
      </w:r>
      <w:r>
        <w:t>:</w:t>
      </w:r>
    </w:p>
    <w:p w14:paraId="617A1FD0" w14:textId="77777777" w:rsidR="00246905" w:rsidRDefault="00000000">
      <w:pPr>
        <w:pStyle w:val="BodyText"/>
        <w:numPr>
          <w:ilvl w:val="1"/>
          <w:numId w:val="66"/>
        </w:numPr>
        <w:tabs>
          <w:tab w:val="left" w:pos="0"/>
        </w:tabs>
        <w:pPrChange w:id="35" w:author="Henri Ouma" w:date="2025-03-23T20:24:00Z" w16du:dateUtc="2025-03-23T17:24:00Z">
          <w:pPr>
            <w:pStyle w:val="BodyText"/>
            <w:numPr>
              <w:ilvl w:val="1"/>
              <w:numId w:val="139"/>
            </w:numPr>
            <w:tabs>
              <w:tab w:val="left" w:pos="0"/>
              <w:tab w:val="num" w:pos="1418"/>
            </w:tabs>
            <w:ind w:left="1418" w:hanging="283"/>
          </w:pPr>
        </w:pPrChange>
      </w:pPr>
      <w:r>
        <w:t>Traditional attendance methods involve human intervention, leading to mistakes such as incorrect marking or missing records.</w:t>
      </w:r>
    </w:p>
    <w:p w14:paraId="2523609B" w14:textId="77777777" w:rsidR="00246905" w:rsidRDefault="00000000">
      <w:pPr>
        <w:pStyle w:val="BodyText"/>
        <w:numPr>
          <w:ilvl w:val="1"/>
          <w:numId w:val="66"/>
        </w:numPr>
        <w:tabs>
          <w:tab w:val="left" w:pos="0"/>
        </w:tabs>
        <w:pPrChange w:id="36" w:author="Henri Ouma" w:date="2025-03-23T20:24:00Z" w16du:dateUtc="2025-03-23T17:24:00Z">
          <w:pPr>
            <w:pStyle w:val="BodyText"/>
            <w:numPr>
              <w:ilvl w:val="1"/>
              <w:numId w:val="139"/>
            </w:numPr>
            <w:tabs>
              <w:tab w:val="left" w:pos="0"/>
              <w:tab w:val="num" w:pos="1418"/>
            </w:tabs>
            <w:ind w:left="1418" w:hanging="283"/>
          </w:pPr>
        </w:pPrChange>
      </w:pPr>
      <w:r>
        <w:t>The automated system will reduce errors by accurately detecting and recording students' attendance.</w:t>
      </w:r>
    </w:p>
    <w:p w14:paraId="593DDF51" w14:textId="77777777" w:rsidR="00246905" w:rsidRDefault="00000000">
      <w:pPr>
        <w:pStyle w:val="BodyText"/>
        <w:numPr>
          <w:ilvl w:val="0"/>
          <w:numId w:val="66"/>
        </w:numPr>
        <w:tabs>
          <w:tab w:val="clear" w:pos="709"/>
          <w:tab w:val="left" w:pos="0"/>
        </w:tabs>
        <w:pPrChange w:id="37" w:author="Henri Ouma" w:date="2025-03-23T20:24:00Z" w16du:dateUtc="2025-03-23T17:24:00Z">
          <w:pPr>
            <w:pStyle w:val="BodyText"/>
            <w:numPr>
              <w:numId w:val="139"/>
            </w:numPr>
            <w:tabs>
              <w:tab w:val="left" w:pos="0"/>
            </w:tabs>
            <w:ind w:left="709" w:hanging="283"/>
          </w:pPr>
        </w:pPrChange>
      </w:pPr>
      <w:r>
        <w:rPr>
          <w:rStyle w:val="Strong"/>
        </w:rPr>
        <w:t>Preventing Proxy Attendance (Fraud Prevention)</w:t>
      </w:r>
      <w:r>
        <w:t>:</w:t>
      </w:r>
    </w:p>
    <w:p w14:paraId="35AD0B6E" w14:textId="77777777" w:rsidR="00246905" w:rsidRDefault="00000000">
      <w:pPr>
        <w:pStyle w:val="BodyText"/>
        <w:numPr>
          <w:ilvl w:val="1"/>
          <w:numId w:val="66"/>
        </w:numPr>
        <w:tabs>
          <w:tab w:val="left" w:pos="0"/>
        </w:tabs>
        <w:pPrChange w:id="38" w:author="Henri Ouma" w:date="2025-03-23T20:24:00Z" w16du:dateUtc="2025-03-23T17:24:00Z">
          <w:pPr>
            <w:pStyle w:val="BodyText"/>
            <w:numPr>
              <w:ilvl w:val="1"/>
              <w:numId w:val="139"/>
            </w:numPr>
            <w:tabs>
              <w:tab w:val="left" w:pos="0"/>
              <w:tab w:val="num" w:pos="1418"/>
            </w:tabs>
            <w:ind w:left="1418" w:hanging="283"/>
          </w:pPr>
        </w:pPrChange>
      </w:pPr>
      <w:r>
        <w:t>Proxy attendance, where one student signs in for an absent peer, is common in traditional methods.</w:t>
      </w:r>
    </w:p>
    <w:p w14:paraId="4A9C4F1B" w14:textId="77777777" w:rsidR="00246905" w:rsidRDefault="00000000">
      <w:pPr>
        <w:pStyle w:val="BodyText"/>
        <w:numPr>
          <w:ilvl w:val="1"/>
          <w:numId w:val="66"/>
        </w:numPr>
        <w:tabs>
          <w:tab w:val="left" w:pos="0"/>
        </w:tabs>
        <w:pPrChange w:id="39" w:author="Henri Ouma" w:date="2025-03-23T20:24:00Z" w16du:dateUtc="2025-03-23T17:24:00Z">
          <w:pPr>
            <w:pStyle w:val="BodyText"/>
            <w:numPr>
              <w:ilvl w:val="1"/>
              <w:numId w:val="139"/>
            </w:numPr>
            <w:tabs>
              <w:tab w:val="left" w:pos="0"/>
              <w:tab w:val="num" w:pos="1418"/>
            </w:tabs>
            <w:ind w:left="1418" w:hanging="283"/>
          </w:pPr>
        </w:pPrChange>
      </w:pPr>
      <w:r>
        <w:t>Facial recognition ensures that only the physically present students are marked present, thus eliminating this issue.</w:t>
      </w:r>
    </w:p>
    <w:p w14:paraId="699397F9" w14:textId="77777777" w:rsidR="00246905" w:rsidRDefault="00000000">
      <w:pPr>
        <w:pStyle w:val="BodyText"/>
        <w:numPr>
          <w:ilvl w:val="0"/>
          <w:numId w:val="66"/>
        </w:numPr>
        <w:tabs>
          <w:tab w:val="clear" w:pos="709"/>
          <w:tab w:val="left" w:pos="0"/>
        </w:tabs>
        <w:pPrChange w:id="40" w:author="Henri Ouma" w:date="2025-03-23T20:24:00Z" w16du:dateUtc="2025-03-23T17:24:00Z">
          <w:pPr>
            <w:pStyle w:val="BodyText"/>
            <w:numPr>
              <w:numId w:val="139"/>
            </w:numPr>
            <w:tabs>
              <w:tab w:val="left" w:pos="0"/>
            </w:tabs>
            <w:ind w:left="709" w:hanging="283"/>
          </w:pPr>
        </w:pPrChange>
      </w:pPr>
      <w:r>
        <w:rPr>
          <w:rStyle w:val="Strong"/>
        </w:rPr>
        <w:t>Enhancing Efficiency and Time Management</w:t>
      </w:r>
      <w:r>
        <w:t>:</w:t>
      </w:r>
    </w:p>
    <w:p w14:paraId="5E3A0B24" w14:textId="77777777" w:rsidR="00246905" w:rsidRDefault="00000000">
      <w:pPr>
        <w:pStyle w:val="BodyText"/>
        <w:numPr>
          <w:ilvl w:val="1"/>
          <w:numId w:val="66"/>
        </w:numPr>
        <w:tabs>
          <w:tab w:val="left" w:pos="0"/>
        </w:tabs>
        <w:pPrChange w:id="41" w:author="Henri Ouma" w:date="2025-03-23T20:24:00Z" w16du:dateUtc="2025-03-23T17:24:00Z">
          <w:pPr>
            <w:pStyle w:val="BodyText"/>
            <w:numPr>
              <w:ilvl w:val="1"/>
              <w:numId w:val="139"/>
            </w:numPr>
            <w:tabs>
              <w:tab w:val="left" w:pos="0"/>
              <w:tab w:val="num" w:pos="1418"/>
            </w:tabs>
            <w:ind w:left="1418" w:hanging="283"/>
          </w:pPr>
        </w:pPrChange>
      </w:pPr>
      <w:r>
        <w:t>Marking attendance manually in large classes is time-consuming and disruptive.</w:t>
      </w:r>
    </w:p>
    <w:p w14:paraId="73CA3C31" w14:textId="77777777" w:rsidR="00246905" w:rsidRDefault="00000000">
      <w:pPr>
        <w:pStyle w:val="BodyText"/>
        <w:numPr>
          <w:ilvl w:val="1"/>
          <w:numId w:val="66"/>
        </w:numPr>
        <w:tabs>
          <w:tab w:val="left" w:pos="0"/>
        </w:tabs>
        <w:pPrChange w:id="42" w:author="Henri Ouma" w:date="2025-03-23T20:24:00Z" w16du:dateUtc="2025-03-23T17:24:00Z">
          <w:pPr>
            <w:pStyle w:val="BodyText"/>
            <w:numPr>
              <w:ilvl w:val="1"/>
              <w:numId w:val="139"/>
            </w:numPr>
            <w:tabs>
              <w:tab w:val="left" w:pos="0"/>
              <w:tab w:val="num" w:pos="1418"/>
            </w:tabs>
            <w:ind w:left="1418" w:hanging="283"/>
          </w:pPr>
        </w:pPrChange>
      </w:pPr>
      <w:r>
        <w:t>The system registers students in seconds, allowing teachers to focus more on teaching rather than administrative tasks.</w:t>
      </w:r>
    </w:p>
    <w:p w14:paraId="30741505" w14:textId="77777777" w:rsidR="00246905" w:rsidRDefault="00000000">
      <w:pPr>
        <w:pStyle w:val="BodyText"/>
        <w:numPr>
          <w:ilvl w:val="0"/>
          <w:numId w:val="66"/>
        </w:numPr>
        <w:tabs>
          <w:tab w:val="clear" w:pos="709"/>
          <w:tab w:val="left" w:pos="0"/>
        </w:tabs>
        <w:pPrChange w:id="43" w:author="Henri Ouma" w:date="2025-03-23T20:24:00Z" w16du:dateUtc="2025-03-23T17:24:00Z">
          <w:pPr>
            <w:pStyle w:val="BodyText"/>
            <w:numPr>
              <w:numId w:val="139"/>
            </w:numPr>
            <w:tabs>
              <w:tab w:val="left" w:pos="0"/>
            </w:tabs>
            <w:ind w:left="709" w:hanging="283"/>
          </w:pPr>
        </w:pPrChange>
      </w:pPr>
      <w:r>
        <w:rPr>
          <w:rStyle w:val="Strong"/>
        </w:rPr>
        <w:t>Improving Security and Authentication</w:t>
      </w:r>
      <w:r>
        <w:t>:</w:t>
      </w:r>
    </w:p>
    <w:p w14:paraId="705725F9" w14:textId="77777777" w:rsidR="00246905" w:rsidRDefault="00000000">
      <w:pPr>
        <w:pStyle w:val="BodyText"/>
        <w:numPr>
          <w:ilvl w:val="1"/>
          <w:numId w:val="66"/>
        </w:numPr>
        <w:tabs>
          <w:tab w:val="left" w:pos="0"/>
        </w:tabs>
        <w:pPrChange w:id="44" w:author="Henri Ouma" w:date="2025-03-23T20:24:00Z" w16du:dateUtc="2025-03-23T17:24:00Z">
          <w:pPr>
            <w:pStyle w:val="BodyText"/>
            <w:numPr>
              <w:ilvl w:val="1"/>
              <w:numId w:val="139"/>
            </w:numPr>
            <w:tabs>
              <w:tab w:val="left" w:pos="0"/>
              <w:tab w:val="num" w:pos="1418"/>
            </w:tabs>
            <w:ind w:left="1418" w:hanging="283"/>
          </w:pPr>
        </w:pPrChange>
      </w:pPr>
      <w:r>
        <w:t>Unlike RFID cards or sign-in sheets, which can be misused, facial recognition offers a unique and secure method of student identification.</w:t>
      </w:r>
    </w:p>
    <w:p w14:paraId="5A58B465" w14:textId="77777777" w:rsidR="00246905" w:rsidRDefault="00000000">
      <w:pPr>
        <w:pStyle w:val="BodyText"/>
        <w:numPr>
          <w:ilvl w:val="1"/>
          <w:numId w:val="66"/>
        </w:numPr>
        <w:tabs>
          <w:tab w:val="left" w:pos="0"/>
        </w:tabs>
        <w:pPrChange w:id="45" w:author="Henri Ouma" w:date="2025-03-23T20:24:00Z" w16du:dateUtc="2025-03-23T17:24:00Z">
          <w:pPr>
            <w:pStyle w:val="BodyText"/>
            <w:numPr>
              <w:ilvl w:val="1"/>
              <w:numId w:val="139"/>
            </w:numPr>
            <w:tabs>
              <w:tab w:val="left" w:pos="0"/>
              <w:tab w:val="num" w:pos="1418"/>
            </w:tabs>
            <w:ind w:left="1418" w:hanging="283"/>
          </w:pPr>
        </w:pPrChange>
      </w:pPr>
      <w:r>
        <w:t>The system ensures that attendance records are not tampered with.</w:t>
      </w:r>
    </w:p>
    <w:p w14:paraId="180D791C" w14:textId="77777777" w:rsidR="00246905" w:rsidRDefault="00000000">
      <w:pPr>
        <w:pStyle w:val="BodyText"/>
        <w:numPr>
          <w:ilvl w:val="0"/>
          <w:numId w:val="66"/>
        </w:numPr>
        <w:tabs>
          <w:tab w:val="clear" w:pos="709"/>
          <w:tab w:val="left" w:pos="0"/>
        </w:tabs>
        <w:pPrChange w:id="46" w:author="Henri Ouma" w:date="2025-03-23T20:24:00Z" w16du:dateUtc="2025-03-23T17:24:00Z">
          <w:pPr>
            <w:pStyle w:val="BodyText"/>
            <w:numPr>
              <w:numId w:val="139"/>
            </w:numPr>
            <w:tabs>
              <w:tab w:val="left" w:pos="0"/>
            </w:tabs>
            <w:ind w:left="709" w:hanging="283"/>
          </w:pPr>
        </w:pPrChange>
      </w:pPr>
      <w:r>
        <w:rPr>
          <w:rStyle w:val="Strong"/>
        </w:rPr>
        <w:t>Data Analysis and Reporting</w:t>
      </w:r>
      <w:r>
        <w:t>:</w:t>
      </w:r>
    </w:p>
    <w:p w14:paraId="57EBE8A8" w14:textId="77777777" w:rsidR="00246905" w:rsidRDefault="00000000">
      <w:pPr>
        <w:pStyle w:val="BodyText"/>
        <w:numPr>
          <w:ilvl w:val="1"/>
          <w:numId w:val="66"/>
        </w:numPr>
        <w:tabs>
          <w:tab w:val="left" w:pos="0"/>
        </w:tabs>
        <w:pPrChange w:id="47" w:author="Henri Ouma" w:date="2025-03-23T20:24:00Z" w16du:dateUtc="2025-03-23T17:24:00Z">
          <w:pPr>
            <w:pStyle w:val="BodyText"/>
            <w:numPr>
              <w:ilvl w:val="1"/>
              <w:numId w:val="139"/>
            </w:numPr>
            <w:tabs>
              <w:tab w:val="left" w:pos="0"/>
              <w:tab w:val="num" w:pos="1418"/>
            </w:tabs>
            <w:ind w:left="1418" w:hanging="283"/>
          </w:pPr>
        </w:pPrChange>
      </w:pPr>
      <w:r>
        <w:t>The system digitally stores attendance records, making it easy to analyze student participation patterns.</w:t>
      </w:r>
    </w:p>
    <w:p w14:paraId="10496BCC" w14:textId="77777777" w:rsidR="00246905" w:rsidRDefault="00000000">
      <w:pPr>
        <w:pStyle w:val="BodyText"/>
        <w:numPr>
          <w:ilvl w:val="1"/>
          <w:numId w:val="66"/>
        </w:numPr>
        <w:tabs>
          <w:tab w:val="left" w:pos="0"/>
        </w:tabs>
        <w:pPrChange w:id="48" w:author="Henri Ouma" w:date="2025-03-23T20:24:00Z" w16du:dateUtc="2025-03-23T17:24:00Z">
          <w:pPr>
            <w:pStyle w:val="BodyText"/>
            <w:numPr>
              <w:ilvl w:val="1"/>
              <w:numId w:val="139"/>
            </w:numPr>
            <w:tabs>
              <w:tab w:val="left" w:pos="0"/>
              <w:tab w:val="num" w:pos="1418"/>
            </w:tabs>
            <w:ind w:left="1418" w:hanging="283"/>
          </w:pPr>
        </w:pPrChange>
      </w:pPr>
      <w:r>
        <w:t>Administrators can generate attendance reports for performance tracking and evaluation.</w:t>
      </w:r>
    </w:p>
    <w:p w14:paraId="6BB920C3" w14:textId="77777777" w:rsidR="00246905" w:rsidRDefault="00000000">
      <w:pPr>
        <w:pStyle w:val="BodyText"/>
        <w:numPr>
          <w:ilvl w:val="0"/>
          <w:numId w:val="66"/>
        </w:numPr>
        <w:tabs>
          <w:tab w:val="clear" w:pos="709"/>
          <w:tab w:val="left" w:pos="0"/>
        </w:tabs>
        <w:pPrChange w:id="49" w:author="Henri Ouma" w:date="2025-03-23T20:24:00Z" w16du:dateUtc="2025-03-23T17:24:00Z">
          <w:pPr>
            <w:pStyle w:val="BodyText"/>
            <w:numPr>
              <w:numId w:val="139"/>
            </w:numPr>
            <w:tabs>
              <w:tab w:val="left" w:pos="0"/>
            </w:tabs>
            <w:ind w:left="709" w:hanging="283"/>
          </w:pPr>
        </w:pPrChange>
      </w:pPr>
      <w:r>
        <w:rPr>
          <w:rStyle w:val="Strong"/>
        </w:rPr>
        <w:t>Scalability and Adaptability</w:t>
      </w:r>
      <w:r>
        <w:t>:</w:t>
      </w:r>
    </w:p>
    <w:p w14:paraId="382AC6C3" w14:textId="77777777" w:rsidR="00246905" w:rsidRDefault="00000000">
      <w:pPr>
        <w:pStyle w:val="BodyText"/>
        <w:numPr>
          <w:ilvl w:val="1"/>
          <w:numId w:val="66"/>
        </w:numPr>
        <w:tabs>
          <w:tab w:val="left" w:pos="0"/>
        </w:tabs>
        <w:pPrChange w:id="50" w:author="Henri Ouma" w:date="2025-03-23T20:24:00Z" w16du:dateUtc="2025-03-23T17:24:00Z">
          <w:pPr>
            <w:pStyle w:val="BodyText"/>
            <w:numPr>
              <w:ilvl w:val="1"/>
              <w:numId w:val="139"/>
            </w:numPr>
            <w:tabs>
              <w:tab w:val="left" w:pos="0"/>
              <w:tab w:val="num" w:pos="1418"/>
            </w:tabs>
            <w:ind w:left="1418" w:hanging="283"/>
          </w:pPr>
        </w:pPrChange>
      </w:pPr>
      <w:r>
        <w:t>The system is scalable, allowing it to be used across multiple institutions, departments, or even workplaces.</w:t>
      </w:r>
    </w:p>
    <w:p w14:paraId="5C17EC4C" w14:textId="77777777" w:rsidR="00246905" w:rsidRDefault="00000000">
      <w:pPr>
        <w:pStyle w:val="BodyText"/>
        <w:numPr>
          <w:ilvl w:val="1"/>
          <w:numId w:val="66"/>
        </w:numPr>
        <w:tabs>
          <w:tab w:val="left" w:pos="0"/>
        </w:tabs>
        <w:pPrChange w:id="51" w:author="Henri Ouma" w:date="2025-03-23T20:24:00Z" w16du:dateUtc="2025-03-23T17:24:00Z">
          <w:pPr>
            <w:pStyle w:val="BodyText"/>
            <w:numPr>
              <w:ilvl w:val="1"/>
              <w:numId w:val="139"/>
            </w:numPr>
            <w:tabs>
              <w:tab w:val="left" w:pos="0"/>
              <w:tab w:val="num" w:pos="1418"/>
            </w:tabs>
            <w:ind w:left="1418" w:hanging="283"/>
          </w:pPr>
        </w:pPrChange>
      </w:pPr>
      <w:r>
        <w:t xml:space="preserve">It can be integrated with existing </w:t>
      </w:r>
      <w:r>
        <w:rPr>
          <w:rStyle w:val="Strong"/>
        </w:rPr>
        <w:t>Learning Management Systems (LMS)</w:t>
      </w:r>
      <w:r>
        <w:t xml:space="preserve"> to further improve institutional efficiency.</w:t>
      </w:r>
    </w:p>
    <w:p w14:paraId="1CD10810" w14:textId="77777777" w:rsidR="00246905" w:rsidRDefault="00000000">
      <w:pPr>
        <w:pStyle w:val="BodyText"/>
      </w:pPr>
      <w:r>
        <w:t>Given these benefits, the system significantly improves the accuracy, security, and efficiency of attendance tracking compared to traditional methods.</w:t>
      </w:r>
    </w:p>
    <w:p w14:paraId="1A2F093C" w14:textId="77777777" w:rsidR="00246905" w:rsidRDefault="00000000">
      <w:pPr>
        <w:pStyle w:val="Heading3"/>
        <w:spacing w:before="280" w:after="280"/>
      </w:pPr>
      <w:bookmarkStart w:id="52" w:name="__RefHeading___Toc8541_1534167848"/>
      <w:bookmarkEnd w:id="52"/>
      <w:r>
        <w:rPr>
          <w:rStyle w:val="Strong"/>
          <w:b/>
          <w:bCs/>
        </w:rPr>
        <w:t>1.4 Scope</w:t>
      </w:r>
    </w:p>
    <w:p w14:paraId="1981F7D9" w14:textId="77777777" w:rsidR="00246905" w:rsidRDefault="00000000">
      <w:pPr>
        <w:pStyle w:val="BodyText"/>
      </w:pPr>
      <w:r>
        <w:t xml:space="preserve">The </w:t>
      </w:r>
      <w:proofErr w:type="spellStart"/>
      <w:r>
        <w:rPr>
          <w:rStyle w:val="Strong"/>
        </w:rPr>
        <w:t>attendease</w:t>
      </w:r>
      <w:proofErr w:type="spellEnd"/>
      <w:r>
        <w:t xml:space="preserve"> is designed for use in educational institutions to improve attendance management. The scope defines the system’s functionalities and limitations:</w:t>
      </w:r>
    </w:p>
    <w:p w14:paraId="2A0E0A63" w14:textId="77777777" w:rsidR="00246905" w:rsidRDefault="00000000">
      <w:pPr>
        <w:pStyle w:val="BodyText"/>
      </w:pPr>
      <w:r>
        <w:rPr>
          <w:rStyle w:val="Strong"/>
        </w:rPr>
        <w:t>Scope of the System</w:t>
      </w:r>
      <w:r>
        <w:t>:</w:t>
      </w:r>
    </w:p>
    <w:p w14:paraId="77B14789" w14:textId="77777777" w:rsidR="00246905" w:rsidRDefault="00000000">
      <w:pPr>
        <w:pStyle w:val="BodyText"/>
        <w:numPr>
          <w:ilvl w:val="0"/>
          <w:numId w:val="67"/>
        </w:numPr>
        <w:tabs>
          <w:tab w:val="clear" w:pos="709"/>
          <w:tab w:val="left" w:pos="0"/>
        </w:tabs>
        <w:pPrChange w:id="53" w:author="Henri Ouma" w:date="2025-03-23T20:24:00Z" w16du:dateUtc="2025-03-23T17:24:00Z">
          <w:pPr>
            <w:pStyle w:val="BodyText"/>
            <w:numPr>
              <w:numId w:val="140"/>
            </w:numPr>
            <w:tabs>
              <w:tab w:val="left" w:pos="0"/>
            </w:tabs>
            <w:ind w:left="709" w:hanging="283"/>
          </w:pPr>
        </w:pPrChange>
      </w:pPr>
      <w:r>
        <w:rPr>
          <w:rStyle w:val="Strong"/>
        </w:rPr>
        <w:t>Target Users</w:t>
      </w:r>
      <w:r>
        <w:t>:</w:t>
      </w:r>
    </w:p>
    <w:p w14:paraId="67124F39" w14:textId="77777777" w:rsidR="00246905" w:rsidRDefault="00000000">
      <w:pPr>
        <w:pStyle w:val="BodyText"/>
        <w:numPr>
          <w:ilvl w:val="1"/>
          <w:numId w:val="67"/>
        </w:numPr>
        <w:tabs>
          <w:tab w:val="left" w:pos="0"/>
        </w:tabs>
        <w:pPrChange w:id="54" w:author="Henri Ouma" w:date="2025-03-23T20:24:00Z" w16du:dateUtc="2025-03-23T17:24:00Z">
          <w:pPr>
            <w:pStyle w:val="BodyText"/>
            <w:numPr>
              <w:ilvl w:val="1"/>
              <w:numId w:val="140"/>
            </w:numPr>
            <w:tabs>
              <w:tab w:val="left" w:pos="0"/>
              <w:tab w:val="num" w:pos="1418"/>
            </w:tabs>
            <w:ind w:left="1418" w:hanging="283"/>
          </w:pPr>
        </w:pPrChange>
      </w:pPr>
      <w:r>
        <w:rPr>
          <w:rStyle w:val="Strong"/>
        </w:rPr>
        <w:t>Teachers/Instructors</w:t>
      </w:r>
      <w:r>
        <w:t>: Use the system to take attendance and view attendance records.</w:t>
      </w:r>
    </w:p>
    <w:p w14:paraId="447632AC" w14:textId="77777777" w:rsidR="00246905" w:rsidRDefault="00000000">
      <w:pPr>
        <w:pStyle w:val="BodyText"/>
        <w:numPr>
          <w:ilvl w:val="1"/>
          <w:numId w:val="67"/>
        </w:numPr>
        <w:tabs>
          <w:tab w:val="left" w:pos="0"/>
        </w:tabs>
        <w:pPrChange w:id="55" w:author="Henri Ouma" w:date="2025-03-23T20:24:00Z" w16du:dateUtc="2025-03-23T17:24:00Z">
          <w:pPr>
            <w:pStyle w:val="BodyText"/>
            <w:numPr>
              <w:ilvl w:val="1"/>
              <w:numId w:val="140"/>
            </w:numPr>
            <w:tabs>
              <w:tab w:val="left" w:pos="0"/>
              <w:tab w:val="num" w:pos="1418"/>
            </w:tabs>
            <w:ind w:left="1418" w:hanging="283"/>
          </w:pPr>
        </w:pPrChange>
      </w:pPr>
      <w:r>
        <w:rPr>
          <w:rStyle w:val="Strong"/>
        </w:rPr>
        <w:t>Students</w:t>
      </w:r>
      <w:r>
        <w:t>: Have their attendance automatically recorded when their face is recognized.</w:t>
      </w:r>
    </w:p>
    <w:p w14:paraId="0582B8B8" w14:textId="77777777" w:rsidR="00246905" w:rsidRDefault="00000000">
      <w:pPr>
        <w:pStyle w:val="BodyText"/>
        <w:numPr>
          <w:ilvl w:val="1"/>
          <w:numId w:val="67"/>
        </w:numPr>
        <w:tabs>
          <w:tab w:val="left" w:pos="0"/>
        </w:tabs>
        <w:pPrChange w:id="56" w:author="Henri Ouma" w:date="2025-03-23T20:24:00Z" w16du:dateUtc="2025-03-23T17:24:00Z">
          <w:pPr>
            <w:pStyle w:val="BodyText"/>
            <w:numPr>
              <w:ilvl w:val="1"/>
              <w:numId w:val="140"/>
            </w:numPr>
            <w:tabs>
              <w:tab w:val="left" w:pos="0"/>
              <w:tab w:val="num" w:pos="1418"/>
            </w:tabs>
            <w:ind w:left="1418" w:hanging="283"/>
          </w:pPr>
        </w:pPrChange>
      </w:pPr>
      <w:r>
        <w:rPr>
          <w:rStyle w:val="Strong"/>
        </w:rPr>
        <w:t>Administrators</w:t>
      </w:r>
      <w:r>
        <w:t>: Manage student registrations, monitor attendance logs, and generate reports.</w:t>
      </w:r>
    </w:p>
    <w:p w14:paraId="02F52238" w14:textId="77777777" w:rsidR="00246905" w:rsidRDefault="00000000">
      <w:pPr>
        <w:pStyle w:val="BodyText"/>
        <w:numPr>
          <w:ilvl w:val="0"/>
          <w:numId w:val="67"/>
        </w:numPr>
        <w:tabs>
          <w:tab w:val="clear" w:pos="709"/>
          <w:tab w:val="left" w:pos="0"/>
        </w:tabs>
        <w:pPrChange w:id="57" w:author="Henri Ouma" w:date="2025-03-23T20:24:00Z" w16du:dateUtc="2025-03-23T17:24:00Z">
          <w:pPr>
            <w:pStyle w:val="BodyText"/>
            <w:numPr>
              <w:numId w:val="140"/>
            </w:numPr>
            <w:tabs>
              <w:tab w:val="left" w:pos="0"/>
            </w:tabs>
            <w:ind w:left="709" w:hanging="283"/>
          </w:pPr>
        </w:pPrChange>
      </w:pPr>
      <w:r>
        <w:rPr>
          <w:rStyle w:val="Strong"/>
        </w:rPr>
        <w:t>Core Functionalities</w:t>
      </w:r>
      <w:r>
        <w:t>:</w:t>
      </w:r>
    </w:p>
    <w:p w14:paraId="112E7ABD" w14:textId="77777777" w:rsidR="00246905" w:rsidRDefault="00000000">
      <w:pPr>
        <w:pStyle w:val="BodyText"/>
        <w:numPr>
          <w:ilvl w:val="1"/>
          <w:numId w:val="67"/>
        </w:numPr>
        <w:tabs>
          <w:tab w:val="left" w:pos="0"/>
        </w:tabs>
        <w:pPrChange w:id="58" w:author="Henri Ouma" w:date="2025-03-23T20:24:00Z" w16du:dateUtc="2025-03-23T17:24:00Z">
          <w:pPr>
            <w:pStyle w:val="BodyText"/>
            <w:numPr>
              <w:ilvl w:val="1"/>
              <w:numId w:val="140"/>
            </w:numPr>
            <w:tabs>
              <w:tab w:val="left" w:pos="0"/>
              <w:tab w:val="num" w:pos="1418"/>
            </w:tabs>
            <w:ind w:left="1418" w:hanging="283"/>
          </w:pPr>
        </w:pPrChange>
      </w:pPr>
      <w:r>
        <w:rPr>
          <w:rStyle w:val="Strong"/>
        </w:rPr>
        <w:t>Face Detection and Recognition</w:t>
      </w:r>
      <w:r>
        <w:t>: Identify and verify students based on their facial features.</w:t>
      </w:r>
    </w:p>
    <w:p w14:paraId="3F276793" w14:textId="77777777" w:rsidR="00246905" w:rsidRDefault="00000000">
      <w:pPr>
        <w:pStyle w:val="BodyText"/>
        <w:numPr>
          <w:ilvl w:val="1"/>
          <w:numId w:val="67"/>
        </w:numPr>
        <w:tabs>
          <w:tab w:val="left" w:pos="0"/>
        </w:tabs>
        <w:pPrChange w:id="59" w:author="Henri Ouma" w:date="2025-03-23T20:24:00Z" w16du:dateUtc="2025-03-23T17:24:00Z">
          <w:pPr>
            <w:pStyle w:val="BodyText"/>
            <w:numPr>
              <w:ilvl w:val="1"/>
              <w:numId w:val="140"/>
            </w:numPr>
            <w:tabs>
              <w:tab w:val="left" w:pos="0"/>
              <w:tab w:val="num" w:pos="1418"/>
            </w:tabs>
            <w:ind w:left="1418" w:hanging="283"/>
          </w:pPr>
        </w:pPrChange>
      </w:pPr>
      <w:r>
        <w:rPr>
          <w:rStyle w:val="Strong"/>
        </w:rPr>
        <w:t>Automated Attendance Recording</w:t>
      </w:r>
      <w:r>
        <w:t>: Mark attendance once a student is recognized.</w:t>
      </w:r>
    </w:p>
    <w:p w14:paraId="65BD44BF" w14:textId="77777777" w:rsidR="00246905" w:rsidRDefault="00000000">
      <w:pPr>
        <w:pStyle w:val="BodyText"/>
        <w:numPr>
          <w:ilvl w:val="1"/>
          <w:numId w:val="67"/>
        </w:numPr>
        <w:tabs>
          <w:tab w:val="left" w:pos="0"/>
        </w:tabs>
        <w:pPrChange w:id="60" w:author="Henri Ouma" w:date="2025-03-23T20:24:00Z" w16du:dateUtc="2025-03-23T17:24:00Z">
          <w:pPr>
            <w:pStyle w:val="BodyText"/>
            <w:numPr>
              <w:ilvl w:val="1"/>
              <w:numId w:val="140"/>
            </w:numPr>
            <w:tabs>
              <w:tab w:val="left" w:pos="0"/>
              <w:tab w:val="num" w:pos="1418"/>
            </w:tabs>
            <w:ind w:left="1418" w:hanging="283"/>
          </w:pPr>
        </w:pPrChange>
      </w:pPr>
      <w:r>
        <w:rPr>
          <w:rStyle w:val="Strong"/>
        </w:rPr>
        <w:t>Real-time Processing</w:t>
      </w:r>
      <w:r>
        <w:t>: Detect student faces during class sessions and update records instantly.</w:t>
      </w:r>
    </w:p>
    <w:p w14:paraId="29034521" w14:textId="77777777" w:rsidR="00246905" w:rsidRDefault="00000000">
      <w:pPr>
        <w:pStyle w:val="BodyText"/>
        <w:numPr>
          <w:ilvl w:val="1"/>
          <w:numId w:val="67"/>
        </w:numPr>
        <w:tabs>
          <w:tab w:val="left" w:pos="0"/>
        </w:tabs>
        <w:pPrChange w:id="61" w:author="Henri Ouma" w:date="2025-03-23T20:24:00Z" w16du:dateUtc="2025-03-23T17:24:00Z">
          <w:pPr>
            <w:pStyle w:val="BodyText"/>
            <w:numPr>
              <w:ilvl w:val="1"/>
              <w:numId w:val="140"/>
            </w:numPr>
            <w:tabs>
              <w:tab w:val="left" w:pos="0"/>
              <w:tab w:val="num" w:pos="1418"/>
            </w:tabs>
            <w:ind w:left="1418" w:hanging="283"/>
          </w:pPr>
        </w:pPrChange>
      </w:pPr>
      <w:r>
        <w:rPr>
          <w:rStyle w:val="Strong"/>
        </w:rPr>
        <w:t>Database Management</w:t>
      </w:r>
      <w:r>
        <w:t>: Securely store student details, attendance logs, and reports.</w:t>
      </w:r>
    </w:p>
    <w:p w14:paraId="7D7FD27C" w14:textId="77777777" w:rsidR="00246905" w:rsidRDefault="00000000">
      <w:pPr>
        <w:pStyle w:val="BodyText"/>
        <w:numPr>
          <w:ilvl w:val="1"/>
          <w:numId w:val="67"/>
        </w:numPr>
        <w:tabs>
          <w:tab w:val="left" w:pos="0"/>
        </w:tabs>
        <w:pPrChange w:id="62" w:author="Henri Ouma" w:date="2025-03-23T20:24:00Z" w16du:dateUtc="2025-03-23T17:24:00Z">
          <w:pPr>
            <w:pStyle w:val="BodyText"/>
            <w:numPr>
              <w:ilvl w:val="1"/>
              <w:numId w:val="140"/>
            </w:numPr>
            <w:tabs>
              <w:tab w:val="left" w:pos="0"/>
              <w:tab w:val="num" w:pos="1418"/>
            </w:tabs>
            <w:ind w:left="1418" w:hanging="283"/>
          </w:pPr>
        </w:pPrChange>
      </w:pPr>
      <w:r>
        <w:rPr>
          <w:rStyle w:val="Strong"/>
        </w:rPr>
        <w:t>Web-based Dashboard</w:t>
      </w:r>
      <w:r>
        <w:t>: Provide an intuitive UI for teachers and administrators to manage records.</w:t>
      </w:r>
    </w:p>
    <w:p w14:paraId="2BBAD489" w14:textId="77777777" w:rsidR="00246905" w:rsidRDefault="00000000">
      <w:pPr>
        <w:pStyle w:val="BodyText"/>
        <w:numPr>
          <w:ilvl w:val="1"/>
          <w:numId w:val="67"/>
        </w:numPr>
        <w:tabs>
          <w:tab w:val="left" w:pos="0"/>
        </w:tabs>
        <w:pPrChange w:id="63" w:author="Henri Ouma" w:date="2025-03-23T20:24:00Z" w16du:dateUtc="2025-03-23T17:24:00Z">
          <w:pPr>
            <w:pStyle w:val="BodyText"/>
            <w:numPr>
              <w:ilvl w:val="1"/>
              <w:numId w:val="140"/>
            </w:numPr>
            <w:tabs>
              <w:tab w:val="left" w:pos="0"/>
              <w:tab w:val="num" w:pos="1418"/>
            </w:tabs>
            <w:ind w:left="1418" w:hanging="283"/>
          </w:pPr>
        </w:pPrChange>
      </w:pPr>
      <w:r>
        <w:rPr>
          <w:rStyle w:val="Strong"/>
        </w:rPr>
        <w:t>Report Generation</w:t>
      </w:r>
      <w:r>
        <w:t>: Allow administrators to generate attendance reports based on criteria.</w:t>
      </w:r>
    </w:p>
    <w:p w14:paraId="39785E6B" w14:textId="77777777" w:rsidR="00246905" w:rsidRDefault="00000000">
      <w:pPr>
        <w:pStyle w:val="BodyText"/>
        <w:numPr>
          <w:ilvl w:val="0"/>
          <w:numId w:val="67"/>
        </w:numPr>
        <w:tabs>
          <w:tab w:val="clear" w:pos="709"/>
          <w:tab w:val="left" w:pos="0"/>
        </w:tabs>
        <w:pPrChange w:id="64" w:author="Henri Ouma" w:date="2025-03-23T20:24:00Z" w16du:dateUtc="2025-03-23T17:24:00Z">
          <w:pPr>
            <w:pStyle w:val="BodyText"/>
            <w:numPr>
              <w:numId w:val="140"/>
            </w:numPr>
            <w:tabs>
              <w:tab w:val="left" w:pos="0"/>
            </w:tabs>
            <w:ind w:left="709" w:hanging="283"/>
          </w:pPr>
        </w:pPrChange>
      </w:pPr>
      <w:r>
        <w:rPr>
          <w:rStyle w:val="Strong"/>
        </w:rPr>
        <w:t>Technologies Used</w:t>
      </w:r>
      <w:r>
        <w:t>:</w:t>
      </w:r>
    </w:p>
    <w:p w14:paraId="59CAEFC2" w14:textId="77777777" w:rsidR="00246905" w:rsidRDefault="00000000">
      <w:pPr>
        <w:pStyle w:val="BodyText"/>
        <w:numPr>
          <w:ilvl w:val="1"/>
          <w:numId w:val="67"/>
        </w:numPr>
        <w:tabs>
          <w:tab w:val="left" w:pos="0"/>
        </w:tabs>
        <w:pPrChange w:id="65" w:author="Henri Ouma" w:date="2025-03-23T20:24:00Z" w16du:dateUtc="2025-03-23T17:24:00Z">
          <w:pPr>
            <w:pStyle w:val="BodyText"/>
            <w:numPr>
              <w:ilvl w:val="1"/>
              <w:numId w:val="140"/>
            </w:numPr>
            <w:tabs>
              <w:tab w:val="left" w:pos="0"/>
              <w:tab w:val="num" w:pos="1418"/>
            </w:tabs>
            <w:ind w:left="1418" w:hanging="283"/>
          </w:pPr>
        </w:pPrChange>
      </w:pPr>
      <w:r>
        <w:rPr>
          <w:rStyle w:val="Strong"/>
        </w:rPr>
        <w:t>Backend</w:t>
      </w:r>
      <w:r>
        <w:t>: Django (Python)</w:t>
      </w:r>
    </w:p>
    <w:p w14:paraId="595CCADA" w14:textId="77777777" w:rsidR="00246905" w:rsidRDefault="00000000">
      <w:pPr>
        <w:pStyle w:val="BodyText"/>
        <w:numPr>
          <w:ilvl w:val="1"/>
          <w:numId w:val="67"/>
        </w:numPr>
        <w:tabs>
          <w:tab w:val="left" w:pos="0"/>
        </w:tabs>
        <w:pPrChange w:id="66" w:author="Henri Ouma" w:date="2025-03-23T20:24:00Z" w16du:dateUtc="2025-03-23T17:24:00Z">
          <w:pPr>
            <w:pStyle w:val="BodyText"/>
            <w:numPr>
              <w:ilvl w:val="1"/>
              <w:numId w:val="140"/>
            </w:numPr>
            <w:tabs>
              <w:tab w:val="left" w:pos="0"/>
              <w:tab w:val="num" w:pos="1418"/>
            </w:tabs>
            <w:ind w:left="1418" w:hanging="283"/>
          </w:pPr>
        </w:pPrChange>
      </w:pPr>
      <w:r>
        <w:rPr>
          <w:rStyle w:val="Strong"/>
        </w:rPr>
        <w:t>Frontend</w:t>
      </w:r>
      <w:r>
        <w:t>: HTML, CSS (Tailwind), JavaScript</w:t>
      </w:r>
    </w:p>
    <w:p w14:paraId="57DF042E" w14:textId="77777777" w:rsidR="00246905" w:rsidRDefault="00000000">
      <w:pPr>
        <w:pStyle w:val="BodyText"/>
        <w:numPr>
          <w:ilvl w:val="1"/>
          <w:numId w:val="67"/>
        </w:numPr>
        <w:tabs>
          <w:tab w:val="left" w:pos="0"/>
        </w:tabs>
        <w:pPrChange w:id="67" w:author="Henri Ouma" w:date="2025-03-23T20:24:00Z" w16du:dateUtc="2025-03-23T17:24:00Z">
          <w:pPr>
            <w:pStyle w:val="BodyText"/>
            <w:numPr>
              <w:ilvl w:val="1"/>
              <w:numId w:val="140"/>
            </w:numPr>
            <w:tabs>
              <w:tab w:val="left" w:pos="0"/>
              <w:tab w:val="num" w:pos="1418"/>
            </w:tabs>
            <w:ind w:left="1418" w:hanging="283"/>
          </w:pPr>
        </w:pPrChange>
      </w:pPr>
      <w:r>
        <w:rPr>
          <w:rStyle w:val="Strong"/>
        </w:rPr>
        <w:t>Facial Recognition</w:t>
      </w:r>
      <w:r>
        <w:t xml:space="preserve">: TensorFlow, </w:t>
      </w:r>
      <w:proofErr w:type="spellStart"/>
      <w:r>
        <w:t>Face_Recognition</w:t>
      </w:r>
      <w:proofErr w:type="spellEnd"/>
      <w:r>
        <w:t>, Face_API.js, OpenCV</w:t>
      </w:r>
    </w:p>
    <w:p w14:paraId="21B043A3" w14:textId="77777777" w:rsidR="00246905" w:rsidRDefault="00000000">
      <w:pPr>
        <w:pStyle w:val="BodyText"/>
        <w:numPr>
          <w:ilvl w:val="1"/>
          <w:numId w:val="67"/>
        </w:numPr>
        <w:tabs>
          <w:tab w:val="left" w:pos="0"/>
        </w:tabs>
        <w:pPrChange w:id="68" w:author="Henri Ouma" w:date="2025-03-23T20:24:00Z" w16du:dateUtc="2025-03-23T17:24:00Z">
          <w:pPr>
            <w:pStyle w:val="BodyText"/>
            <w:numPr>
              <w:ilvl w:val="1"/>
              <w:numId w:val="140"/>
            </w:numPr>
            <w:tabs>
              <w:tab w:val="left" w:pos="0"/>
              <w:tab w:val="num" w:pos="1418"/>
            </w:tabs>
            <w:ind w:left="1418" w:hanging="283"/>
          </w:pPr>
        </w:pPrChange>
      </w:pPr>
      <w:r>
        <w:rPr>
          <w:rStyle w:val="Strong"/>
        </w:rPr>
        <w:t>Database</w:t>
      </w:r>
      <w:r>
        <w:t>: SQLite/PostgreSQL</w:t>
      </w:r>
    </w:p>
    <w:p w14:paraId="021F7F6A" w14:textId="77777777" w:rsidR="00246905" w:rsidRDefault="00000000">
      <w:pPr>
        <w:pStyle w:val="BodyText"/>
        <w:numPr>
          <w:ilvl w:val="0"/>
          <w:numId w:val="67"/>
        </w:numPr>
        <w:tabs>
          <w:tab w:val="clear" w:pos="709"/>
          <w:tab w:val="left" w:pos="0"/>
        </w:tabs>
        <w:pPrChange w:id="69" w:author="Henri Ouma" w:date="2025-03-23T20:24:00Z" w16du:dateUtc="2025-03-23T17:24:00Z">
          <w:pPr>
            <w:pStyle w:val="BodyText"/>
            <w:numPr>
              <w:numId w:val="140"/>
            </w:numPr>
            <w:tabs>
              <w:tab w:val="left" w:pos="0"/>
            </w:tabs>
            <w:ind w:left="709" w:hanging="283"/>
          </w:pPr>
        </w:pPrChange>
      </w:pPr>
      <w:r>
        <w:rPr>
          <w:rStyle w:val="Strong"/>
        </w:rPr>
        <w:t>Deployment Environment</w:t>
      </w:r>
      <w:r>
        <w:t>:</w:t>
      </w:r>
    </w:p>
    <w:p w14:paraId="0D67A5A8" w14:textId="77777777" w:rsidR="00246905" w:rsidRDefault="00000000">
      <w:pPr>
        <w:pStyle w:val="BodyText"/>
        <w:numPr>
          <w:ilvl w:val="1"/>
          <w:numId w:val="67"/>
        </w:numPr>
        <w:tabs>
          <w:tab w:val="left" w:pos="0"/>
        </w:tabs>
        <w:pPrChange w:id="70" w:author="Henri Ouma" w:date="2025-03-23T20:24:00Z" w16du:dateUtc="2025-03-23T17:24:00Z">
          <w:pPr>
            <w:pStyle w:val="BodyText"/>
            <w:numPr>
              <w:ilvl w:val="1"/>
              <w:numId w:val="140"/>
            </w:numPr>
            <w:tabs>
              <w:tab w:val="left" w:pos="0"/>
              <w:tab w:val="num" w:pos="1418"/>
            </w:tabs>
            <w:ind w:left="1418" w:hanging="283"/>
          </w:pPr>
        </w:pPrChange>
      </w:pPr>
      <w:r>
        <w:t>The system will be deployed on local or cloud-based servers and accessed via a web browser.</w:t>
      </w:r>
    </w:p>
    <w:p w14:paraId="5C4ACE96" w14:textId="77777777" w:rsidR="00246905" w:rsidRDefault="00000000">
      <w:pPr>
        <w:pStyle w:val="BodyText"/>
        <w:numPr>
          <w:ilvl w:val="1"/>
          <w:numId w:val="67"/>
        </w:numPr>
        <w:tabs>
          <w:tab w:val="left" w:pos="0"/>
        </w:tabs>
        <w:pPrChange w:id="71" w:author="Henri Ouma" w:date="2025-03-23T20:24:00Z" w16du:dateUtc="2025-03-23T17:24:00Z">
          <w:pPr>
            <w:pStyle w:val="BodyText"/>
            <w:numPr>
              <w:ilvl w:val="1"/>
              <w:numId w:val="140"/>
            </w:numPr>
            <w:tabs>
              <w:tab w:val="left" w:pos="0"/>
              <w:tab w:val="num" w:pos="1418"/>
            </w:tabs>
            <w:ind w:left="1418" w:hanging="283"/>
          </w:pPr>
        </w:pPrChange>
      </w:pPr>
      <w:r>
        <w:t xml:space="preserve">It can be integrated with existing </w:t>
      </w:r>
      <w:r>
        <w:rPr>
          <w:rStyle w:val="Strong"/>
        </w:rPr>
        <w:t>Learning Management Systems (LMS)</w:t>
      </w:r>
      <w:r>
        <w:t xml:space="preserve"> if required.</w:t>
      </w:r>
    </w:p>
    <w:p w14:paraId="3CE435F2" w14:textId="77777777" w:rsidR="00246905" w:rsidRDefault="00000000">
      <w:pPr>
        <w:pStyle w:val="BodyText"/>
      </w:pPr>
      <w:r>
        <w:rPr>
          <w:rStyle w:val="Strong"/>
        </w:rPr>
        <w:t>Scope Limitations</w:t>
      </w:r>
      <w:r>
        <w:t>:</w:t>
      </w:r>
    </w:p>
    <w:p w14:paraId="19F65C82" w14:textId="77777777" w:rsidR="00246905" w:rsidRDefault="00000000">
      <w:pPr>
        <w:pStyle w:val="BodyText"/>
        <w:numPr>
          <w:ilvl w:val="0"/>
          <w:numId w:val="68"/>
        </w:numPr>
        <w:tabs>
          <w:tab w:val="clear" w:pos="709"/>
          <w:tab w:val="left" w:pos="0"/>
        </w:tabs>
        <w:pPrChange w:id="72" w:author="Henri Ouma" w:date="2025-03-23T20:24:00Z" w16du:dateUtc="2025-03-23T17:24:00Z">
          <w:pPr>
            <w:pStyle w:val="BodyText"/>
            <w:numPr>
              <w:numId w:val="141"/>
            </w:numPr>
            <w:tabs>
              <w:tab w:val="left" w:pos="0"/>
            </w:tabs>
            <w:ind w:left="709" w:hanging="283"/>
          </w:pPr>
        </w:pPrChange>
      </w:pPr>
      <w:r>
        <w:rPr>
          <w:rStyle w:val="Strong"/>
        </w:rPr>
        <w:t>Requires Initial Student Registration</w:t>
      </w:r>
      <w:r>
        <w:t>:</w:t>
      </w:r>
    </w:p>
    <w:p w14:paraId="1B47A7AB" w14:textId="77777777" w:rsidR="00246905" w:rsidRDefault="00000000">
      <w:pPr>
        <w:pStyle w:val="BodyText"/>
        <w:numPr>
          <w:ilvl w:val="1"/>
          <w:numId w:val="68"/>
        </w:numPr>
        <w:tabs>
          <w:tab w:val="left" w:pos="0"/>
        </w:tabs>
        <w:pPrChange w:id="73" w:author="Henri Ouma" w:date="2025-03-23T20:24:00Z" w16du:dateUtc="2025-03-23T17:24:00Z">
          <w:pPr>
            <w:pStyle w:val="BodyText"/>
            <w:numPr>
              <w:ilvl w:val="1"/>
              <w:numId w:val="141"/>
            </w:numPr>
            <w:tabs>
              <w:tab w:val="left" w:pos="0"/>
              <w:tab w:val="num" w:pos="1418"/>
            </w:tabs>
            <w:ind w:left="1418" w:hanging="283"/>
          </w:pPr>
        </w:pPrChange>
      </w:pPr>
      <w:r>
        <w:t>Each student must register their face before the system can recognize them.</w:t>
      </w:r>
    </w:p>
    <w:p w14:paraId="26F806B1" w14:textId="77777777" w:rsidR="00246905" w:rsidRDefault="00000000">
      <w:pPr>
        <w:pStyle w:val="BodyText"/>
        <w:numPr>
          <w:ilvl w:val="0"/>
          <w:numId w:val="68"/>
        </w:numPr>
        <w:tabs>
          <w:tab w:val="clear" w:pos="709"/>
          <w:tab w:val="left" w:pos="0"/>
        </w:tabs>
        <w:pPrChange w:id="74" w:author="Henri Ouma" w:date="2025-03-23T20:24:00Z" w16du:dateUtc="2025-03-23T17:24:00Z">
          <w:pPr>
            <w:pStyle w:val="BodyText"/>
            <w:numPr>
              <w:numId w:val="141"/>
            </w:numPr>
            <w:tabs>
              <w:tab w:val="left" w:pos="0"/>
            </w:tabs>
            <w:ind w:left="709" w:hanging="283"/>
          </w:pPr>
        </w:pPrChange>
      </w:pPr>
      <w:r>
        <w:rPr>
          <w:rStyle w:val="Strong"/>
        </w:rPr>
        <w:t>Lighting and Camera Quality Dependence</w:t>
      </w:r>
      <w:r>
        <w:t>:</w:t>
      </w:r>
    </w:p>
    <w:p w14:paraId="1425774A" w14:textId="77777777" w:rsidR="00246905" w:rsidRDefault="00000000">
      <w:pPr>
        <w:pStyle w:val="BodyText"/>
        <w:numPr>
          <w:ilvl w:val="1"/>
          <w:numId w:val="68"/>
        </w:numPr>
        <w:tabs>
          <w:tab w:val="left" w:pos="0"/>
        </w:tabs>
        <w:pPrChange w:id="75" w:author="Henri Ouma" w:date="2025-03-23T20:24:00Z" w16du:dateUtc="2025-03-23T17:24:00Z">
          <w:pPr>
            <w:pStyle w:val="BodyText"/>
            <w:numPr>
              <w:ilvl w:val="1"/>
              <w:numId w:val="141"/>
            </w:numPr>
            <w:tabs>
              <w:tab w:val="left" w:pos="0"/>
              <w:tab w:val="num" w:pos="1418"/>
            </w:tabs>
            <w:ind w:left="1418" w:hanging="283"/>
          </w:pPr>
        </w:pPrChange>
      </w:pPr>
      <w:r>
        <w:t>Recognition accuracy can vary based on lighting and camera quality.</w:t>
      </w:r>
    </w:p>
    <w:p w14:paraId="7C5E1431" w14:textId="77777777" w:rsidR="00246905" w:rsidRDefault="00000000">
      <w:pPr>
        <w:pStyle w:val="BodyText"/>
        <w:numPr>
          <w:ilvl w:val="0"/>
          <w:numId w:val="68"/>
        </w:numPr>
        <w:tabs>
          <w:tab w:val="clear" w:pos="709"/>
          <w:tab w:val="left" w:pos="0"/>
        </w:tabs>
        <w:pPrChange w:id="76" w:author="Henri Ouma" w:date="2025-03-23T20:24:00Z" w16du:dateUtc="2025-03-23T17:24:00Z">
          <w:pPr>
            <w:pStyle w:val="BodyText"/>
            <w:numPr>
              <w:numId w:val="141"/>
            </w:numPr>
            <w:tabs>
              <w:tab w:val="left" w:pos="0"/>
            </w:tabs>
            <w:ind w:left="709" w:hanging="283"/>
          </w:pPr>
        </w:pPrChange>
      </w:pPr>
      <w:r>
        <w:rPr>
          <w:rStyle w:val="Strong"/>
        </w:rPr>
        <w:t>Works for Pre-Registered Courses Only</w:t>
      </w:r>
      <w:r>
        <w:t>:</w:t>
      </w:r>
    </w:p>
    <w:p w14:paraId="4039927D" w14:textId="77777777" w:rsidR="00246905" w:rsidRDefault="00000000">
      <w:pPr>
        <w:pStyle w:val="BodyText"/>
        <w:numPr>
          <w:ilvl w:val="1"/>
          <w:numId w:val="68"/>
        </w:numPr>
        <w:tabs>
          <w:tab w:val="left" w:pos="0"/>
        </w:tabs>
        <w:pPrChange w:id="77" w:author="Henri Ouma" w:date="2025-03-23T20:24:00Z" w16du:dateUtc="2025-03-23T17:24:00Z">
          <w:pPr>
            <w:pStyle w:val="BodyText"/>
            <w:numPr>
              <w:ilvl w:val="1"/>
              <w:numId w:val="141"/>
            </w:numPr>
            <w:tabs>
              <w:tab w:val="left" w:pos="0"/>
              <w:tab w:val="num" w:pos="1418"/>
            </w:tabs>
            <w:ind w:left="1418" w:hanging="283"/>
          </w:pPr>
        </w:pPrChange>
      </w:pPr>
      <w:r>
        <w:t>The system recognizes students only in courses they are registered for.</w:t>
      </w:r>
    </w:p>
    <w:p w14:paraId="7BB59475" w14:textId="77777777" w:rsidR="00246905" w:rsidRDefault="00000000">
      <w:pPr>
        <w:pStyle w:val="BodyText"/>
        <w:numPr>
          <w:ilvl w:val="0"/>
          <w:numId w:val="68"/>
        </w:numPr>
        <w:tabs>
          <w:tab w:val="clear" w:pos="709"/>
          <w:tab w:val="left" w:pos="0"/>
        </w:tabs>
        <w:pPrChange w:id="78" w:author="Henri Ouma" w:date="2025-03-23T20:24:00Z" w16du:dateUtc="2025-03-23T17:24:00Z">
          <w:pPr>
            <w:pStyle w:val="BodyText"/>
            <w:numPr>
              <w:numId w:val="141"/>
            </w:numPr>
            <w:tabs>
              <w:tab w:val="left" w:pos="0"/>
            </w:tabs>
            <w:ind w:left="709" w:hanging="283"/>
          </w:pPr>
        </w:pPrChange>
      </w:pPr>
      <w:r>
        <w:rPr>
          <w:rStyle w:val="Strong"/>
        </w:rPr>
        <w:t>Internet or Local Network Dependency</w:t>
      </w:r>
      <w:r>
        <w:t>:</w:t>
      </w:r>
    </w:p>
    <w:p w14:paraId="000D3E8D" w14:textId="77777777" w:rsidR="00246905" w:rsidRDefault="00000000">
      <w:pPr>
        <w:pStyle w:val="BodyText"/>
        <w:numPr>
          <w:ilvl w:val="1"/>
          <w:numId w:val="68"/>
        </w:numPr>
        <w:tabs>
          <w:tab w:val="left" w:pos="0"/>
        </w:tabs>
        <w:pPrChange w:id="79" w:author="Henri Ouma" w:date="2025-03-23T20:24:00Z" w16du:dateUtc="2025-03-23T17:24:00Z">
          <w:pPr>
            <w:pStyle w:val="BodyText"/>
            <w:numPr>
              <w:ilvl w:val="1"/>
              <w:numId w:val="141"/>
            </w:numPr>
            <w:tabs>
              <w:tab w:val="left" w:pos="0"/>
              <w:tab w:val="num" w:pos="1418"/>
            </w:tabs>
            <w:ind w:left="1418" w:hanging="283"/>
          </w:pPr>
        </w:pPrChange>
      </w:pPr>
      <w:r>
        <w:t>If deployed online, a stable internet connection is required for real-time processing.</w:t>
      </w:r>
    </w:p>
    <w:p w14:paraId="17254605" w14:textId="77777777" w:rsidR="00246905" w:rsidRDefault="00000000">
      <w:pPr>
        <w:pStyle w:val="Heading3"/>
        <w:spacing w:before="280" w:after="280"/>
      </w:pPr>
      <w:bookmarkStart w:id="80" w:name="__RefHeading___Toc8543_1534167848"/>
      <w:bookmarkEnd w:id="80"/>
      <w:r>
        <w:rPr>
          <w:rStyle w:val="Strong"/>
          <w:b/>
          <w:bCs/>
        </w:rPr>
        <w:t>1.5 Limitations</w:t>
      </w:r>
    </w:p>
    <w:p w14:paraId="0BFBFA66" w14:textId="77777777" w:rsidR="00246905" w:rsidRDefault="00000000">
      <w:pPr>
        <w:pStyle w:val="BodyText"/>
      </w:pPr>
      <w:r>
        <w:t>Despite its advantages, the system has several limitations that may affect its functionality:</w:t>
      </w:r>
    </w:p>
    <w:p w14:paraId="5CC1CE3F" w14:textId="77777777" w:rsidR="00246905" w:rsidRDefault="00000000">
      <w:pPr>
        <w:pStyle w:val="BodyText"/>
        <w:numPr>
          <w:ilvl w:val="0"/>
          <w:numId w:val="69"/>
        </w:numPr>
        <w:tabs>
          <w:tab w:val="clear" w:pos="709"/>
          <w:tab w:val="left" w:pos="0"/>
        </w:tabs>
        <w:pPrChange w:id="81" w:author="Henri Ouma" w:date="2025-03-23T20:24:00Z" w16du:dateUtc="2025-03-23T17:24:00Z">
          <w:pPr>
            <w:pStyle w:val="BodyText"/>
            <w:numPr>
              <w:numId w:val="142"/>
            </w:numPr>
            <w:tabs>
              <w:tab w:val="left" w:pos="0"/>
            </w:tabs>
            <w:ind w:left="709" w:hanging="283"/>
          </w:pPr>
        </w:pPrChange>
      </w:pPr>
      <w:r>
        <w:rPr>
          <w:rStyle w:val="Strong"/>
        </w:rPr>
        <w:t>Dependence on Camera Quality</w:t>
      </w:r>
      <w:r>
        <w:t>:</w:t>
      </w:r>
    </w:p>
    <w:p w14:paraId="12124191" w14:textId="77777777" w:rsidR="00246905" w:rsidRDefault="00000000">
      <w:pPr>
        <w:pStyle w:val="BodyText"/>
        <w:numPr>
          <w:ilvl w:val="1"/>
          <w:numId w:val="69"/>
        </w:numPr>
        <w:tabs>
          <w:tab w:val="left" w:pos="0"/>
        </w:tabs>
        <w:pPrChange w:id="82" w:author="Henri Ouma" w:date="2025-03-23T20:24:00Z" w16du:dateUtc="2025-03-23T17:24:00Z">
          <w:pPr>
            <w:pStyle w:val="BodyText"/>
            <w:numPr>
              <w:ilvl w:val="1"/>
              <w:numId w:val="142"/>
            </w:numPr>
            <w:tabs>
              <w:tab w:val="left" w:pos="0"/>
              <w:tab w:val="num" w:pos="1418"/>
            </w:tabs>
            <w:ind w:left="1418" w:hanging="283"/>
          </w:pPr>
        </w:pPrChange>
      </w:pPr>
      <w:r>
        <w:t>Low-resolution cameras may struggle to detect faces, especially in large classrooms.</w:t>
      </w:r>
    </w:p>
    <w:p w14:paraId="616A108B" w14:textId="77777777" w:rsidR="00246905" w:rsidRDefault="00000000">
      <w:pPr>
        <w:pStyle w:val="BodyText"/>
        <w:numPr>
          <w:ilvl w:val="0"/>
          <w:numId w:val="69"/>
        </w:numPr>
        <w:tabs>
          <w:tab w:val="clear" w:pos="709"/>
          <w:tab w:val="left" w:pos="0"/>
        </w:tabs>
        <w:pPrChange w:id="83" w:author="Henri Ouma" w:date="2025-03-23T20:24:00Z" w16du:dateUtc="2025-03-23T17:24:00Z">
          <w:pPr>
            <w:pStyle w:val="BodyText"/>
            <w:numPr>
              <w:numId w:val="142"/>
            </w:numPr>
            <w:tabs>
              <w:tab w:val="left" w:pos="0"/>
            </w:tabs>
            <w:ind w:left="709" w:hanging="283"/>
          </w:pPr>
        </w:pPrChange>
      </w:pPr>
      <w:r>
        <w:rPr>
          <w:rStyle w:val="Strong"/>
        </w:rPr>
        <w:t>Lighting Conditions</w:t>
      </w:r>
      <w:r>
        <w:t>:</w:t>
      </w:r>
    </w:p>
    <w:p w14:paraId="3D099F87" w14:textId="77777777" w:rsidR="00246905" w:rsidRDefault="00000000">
      <w:pPr>
        <w:pStyle w:val="BodyText"/>
        <w:numPr>
          <w:ilvl w:val="1"/>
          <w:numId w:val="69"/>
        </w:numPr>
        <w:tabs>
          <w:tab w:val="left" w:pos="0"/>
        </w:tabs>
        <w:pPrChange w:id="84" w:author="Henri Ouma" w:date="2025-03-23T20:24:00Z" w16du:dateUtc="2025-03-23T17:24:00Z">
          <w:pPr>
            <w:pStyle w:val="BodyText"/>
            <w:numPr>
              <w:ilvl w:val="1"/>
              <w:numId w:val="142"/>
            </w:numPr>
            <w:tabs>
              <w:tab w:val="left" w:pos="0"/>
              <w:tab w:val="num" w:pos="1418"/>
            </w:tabs>
            <w:ind w:left="1418" w:hanging="283"/>
          </w:pPr>
        </w:pPrChange>
      </w:pPr>
      <w:r>
        <w:t>Poor lighting can negatively impact facial recognition accuracy, and the system performs best in well-lit environments.</w:t>
      </w:r>
    </w:p>
    <w:p w14:paraId="3539E1A0" w14:textId="77777777" w:rsidR="00246905" w:rsidRDefault="00000000">
      <w:pPr>
        <w:pStyle w:val="BodyText"/>
        <w:numPr>
          <w:ilvl w:val="0"/>
          <w:numId w:val="69"/>
        </w:numPr>
        <w:tabs>
          <w:tab w:val="clear" w:pos="709"/>
          <w:tab w:val="left" w:pos="0"/>
        </w:tabs>
        <w:pPrChange w:id="85" w:author="Henri Ouma" w:date="2025-03-23T20:24:00Z" w16du:dateUtc="2025-03-23T17:24:00Z">
          <w:pPr>
            <w:pStyle w:val="BodyText"/>
            <w:numPr>
              <w:numId w:val="142"/>
            </w:numPr>
            <w:tabs>
              <w:tab w:val="left" w:pos="0"/>
            </w:tabs>
            <w:ind w:left="709" w:hanging="283"/>
          </w:pPr>
        </w:pPrChange>
      </w:pPr>
      <w:r>
        <w:rPr>
          <w:rStyle w:val="Strong"/>
        </w:rPr>
        <w:t>Variability in Facial Appearances</w:t>
      </w:r>
      <w:r>
        <w:t>:</w:t>
      </w:r>
    </w:p>
    <w:p w14:paraId="089179F7" w14:textId="77777777" w:rsidR="00246905" w:rsidRDefault="00000000">
      <w:pPr>
        <w:pStyle w:val="BodyText"/>
        <w:numPr>
          <w:ilvl w:val="1"/>
          <w:numId w:val="69"/>
        </w:numPr>
        <w:tabs>
          <w:tab w:val="left" w:pos="0"/>
        </w:tabs>
        <w:pPrChange w:id="86" w:author="Henri Ouma" w:date="2025-03-23T20:24:00Z" w16du:dateUtc="2025-03-23T17:24:00Z">
          <w:pPr>
            <w:pStyle w:val="BodyText"/>
            <w:numPr>
              <w:ilvl w:val="1"/>
              <w:numId w:val="142"/>
            </w:numPr>
            <w:tabs>
              <w:tab w:val="left" w:pos="0"/>
              <w:tab w:val="num" w:pos="1418"/>
            </w:tabs>
            <w:ind w:left="1418" w:hanging="283"/>
          </w:pPr>
        </w:pPrChange>
      </w:pPr>
      <w:r>
        <w:t>Changes like wearing glasses, growing a beard, or facial injuries may reduce recognition accuracy.</w:t>
      </w:r>
    </w:p>
    <w:p w14:paraId="5000AD1B" w14:textId="77777777" w:rsidR="00246905" w:rsidRDefault="00000000">
      <w:pPr>
        <w:pStyle w:val="BodyText"/>
        <w:numPr>
          <w:ilvl w:val="0"/>
          <w:numId w:val="69"/>
        </w:numPr>
        <w:tabs>
          <w:tab w:val="clear" w:pos="709"/>
          <w:tab w:val="left" w:pos="0"/>
        </w:tabs>
        <w:pPrChange w:id="87" w:author="Henri Ouma" w:date="2025-03-23T20:24:00Z" w16du:dateUtc="2025-03-23T17:24:00Z">
          <w:pPr>
            <w:pStyle w:val="BodyText"/>
            <w:numPr>
              <w:numId w:val="142"/>
            </w:numPr>
            <w:tabs>
              <w:tab w:val="left" w:pos="0"/>
            </w:tabs>
            <w:ind w:left="709" w:hanging="283"/>
          </w:pPr>
        </w:pPrChange>
      </w:pPr>
      <w:r>
        <w:rPr>
          <w:rStyle w:val="Strong"/>
        </w:rPr>
        <w:t>Processing Speed and Performance</w:t>
      </w:r>
      <w:r>
        <w:t>:</w:t>
      </w:r>
    </w:p>
    <w:p w14:paraId="44FDBD60" w14:textId="77777777" w:rsidR="00246905" w:rsidRDefault="00000000">
      <w:pPr>
        <w:pStyle w:val="BodyText"/>
        <w:numPr>
          <w:ilvl w:val="1"/>
          <w:numId w:val="69"/>
        </w:numPr>
        <w:tabs>
          <w:tab w:val="left" w:pos="0"/>
        </w:tabs>
        <w:pPrChange w:id="88" w:author="Henri Ouma" w:date="2025-03-23T20:24:00Z" w16du:dateUtc="2025-03-23T17:24:00Z">
          <w:pPr>
            <w:pStyle w:val="BodyText"/>
            <w:numPr>
              <w:ilvl w:val="1"/>
              <w:numId w:val="142"/>
            </w:numPr>
            <w:tabs>
              <w:tab w:val="left" w:pos="0"/>
              <w:tab w:val="num" w:pos="1418"/>
            </w:tabs>
            <w:ind w:left="1418" w:hanging="283"/>
          </w:pPr>
        </w:pPrChange>
      </w:pPr>
      <w:r>
        <w:t>Real-time face recognition requires substantial computational resources, potentially slowing down performance on lower-end hardware.</w:t>
      </w:r>
    </w:p>
    <w:p w14:paraId="5556DA2D" w14:textId="77777777" w:rsidR="00246905" w:rsidRDefault="00000000">
      <w:pPr>
        <w:pStyle w:val="BodyText"/>
        <w:numPr>
          <w:ilvl w:val="0"/>
          <w:numId w:val="69"/>
        </w:numPr>
        <w:tabs>
          <w:tab w:val="clear" w:pos="709"/>
          <w:tab w:val="left" w:pos="0"/>
        </w:tabs>
        <w:pPrChange w:id="89" w:author="Henri Ouma" w:date="2025-03-23T20:24:00Z" w16du:dateUtc="2025-03-23T17:24:00Z">
          <w:pPr>
            <w:pStyle w:val="BodyText"/>
            <w:numPr>
              <w:numId w:val="142"/>
            </w:numPr>
            <w:tabs>
              <w:tab w:val="left" w:pos="0"/>
            </w:tabs>
            <w:ind w:left="709" w:hanging="283"/>
          </w:pPr>
        </w:pPrChange>
      </w:pPr>
      <w:r>
        <w:rPr>
          <w:rStyle w:val="Strong"/>
        </w:rPr>
        <w:t>Internet or Network Dependency</w:t>
      </w:r>
      <w:r>
        <w:t>:</w:t>
      </w:r>
    </w:p>
    <w:p w14:paraId="7FFCC311" w14:textId="77777777" w:rsidR="00246905" w:rsidRDefault="00000000">
      <w:pPr>
        <w:pStyle w:val="BodyText"/>
        <w:numPr>
          <w:ilvl w:val="1"/>
          <w:numId w:val="69"/>
        </w:numPr>
        <w:tabs>
          <w:tab w:val="left" w:pos="0"/>
        </w:tabs>
        <w:pPrChange w:id="90" w:author="Henri Ouma" w:date="2025-03-23T20:24:00Z" w16du:dateUtc="2025-03-23T17:24:00Z">
          <w:pPr>
            <w:pStyle w:val="BodyText"/>
            <w:numPr>
              <w:ilvl w:val="1"/>
              <w:numId w:val="142"/>
            </w:numPr>
            <w:tabs>
              <w:tab w:val="left" w:pos="0"/>
              <w:tab w:val="num" w:pos="1418"/>
            </w:tabs>
            <w:ind w:left="1418" w:hanging="283"/>
          </w:pPr>
        </w:pPrChange>
      </w:pPr>
      <w:r>
        <w:t>Cloud-based systems require a stable internet connection, while local systems may face issues with network configuration.</w:t>
      </w:r>
    </w:p>
    <w:p w14:paraId="1ED45166" w14:textId="77777777" w:rsidR="00246905" w:rsidRDefault="00000000">
      <w:pPr>
        <w:pStyle w:val="BodyText"/>
        <w:numPr>
          <w:ilvl w:val="0"/>
          <w:numId w:val="69"/>
        </w:numPr>
        <w:tabs>
          <w:tab w:val="clear" w:pos="709"/>
          <w:tab w:val="left" w:pos="0"/>
        </w:tabs>
        <w:pPrChange w:id="91" w:author="Henri Ouma" w:date="2025-03-23T20:24:00Z" w16du:dateUtc="2025-03-23T17:24:00Z">
          <w:pPr>
            <w:pStyle w:val="BodyText"/>
            <w:numPr>
              <w:numId w:val="142"/>
            </w:numPr>
            <w:tabs>
              <w:tab w:val="left" w:pos="0"/>
            </w:tabs>
            <w:ind w:left="709" w:hanging="283"/>
          </w:pPr>
        </w:pPrChange>
      </w:pPr>
      <w:r>
        <w:rPr>
          <w:rStyle w:val="Strong"/>
        </w:rPr>
        <w:t>Initial Registration Requirement</w:t>
      </w:r>
      <w:r>
        <w:t>:</w:t>
      </w:r>
    </w:p>
    <w:p w14:paraId="52437106" w14:textId="77777777" w:rsidR="00246905" w:rsidRDefault="00000000">
      <w:pPr>
        <w:pStyle w:val="BodyText"/>
        <w:numPr>
          <w:ilvl w:val="1"/>
          <w:numId w:val="69"/>
        </w:numPr>
        <w:tabs>
          <w:tab w:val="left" w:pos="0"/>
        </w:tabs>
        <w:pPrChange w:id="92" w:author="Henri Ouma" w:date="2025-03-23T20:24:00Z" w16du:dateUtc="2025-03-23T17:24:00Z">
          <w:pPr>
            <w:pStyle w:val="BodyText"/>
            <w:numPr>
              <w:ilvl w:val="1"/>
              <w:numId w:val="142"/>
            </w:numPr>
            <w:tabs>
              <w:tab w:val="left" w:pos="0"/>
              <w:tab w:val="num" w:pos="1418"/>
            </w:tabs>
            <w:ind w:left="1418" w:hanging="283"/>
          </w:pPr>
        </w:pPrChange>
      </w:pPr>
      <w:r>
        <w:t>Students must manually register their faces before the system can recognize them, and any changes may require re-registration.</w:t>
      </w:r>
    </w:p>
    <w:p w14:paraId="0053CB26" w14:textId="77777777" w:rsidR="00246905" w:rsidRDefault="00000000">
      <w:pPr>
        <w:pStyle w:val="BodyText"/>
        <w:numPr>
          <w:ilvl w:val="0"/>
          <w:numId w:val="69"/>
        </w:numPr>
        <w:tabs>
          <w:tab w:val="clear" w:pos="709"/>
          <w:tab w:val="left" w:pos="0"/>
        </w:tabs>
        <w:pPrChange w:id="93" w:author="Henri Ouma" w:date="2025-03-23T20:24:00Z" w16du:dateUtc="2025-03-23T17:24:00Z">
          <w:pPr>
            <w:pStyle w:val="BodyText"/>
            <w:numPr>
              <w:numId w:val="142"/>
            </w:numPr>
            <w:tabs>
              <w:tab w:val="left" w:pos="0"/>
            </w:tabs>
            <w:ind w:left="709" w:hanging="283"/>
          </w:pPr>
        </w:pPrChange>
      </w:pPr>
      <w:r>
        <w:rPr>
          <w:rStyle w:val="Strong"/>
        </w:rPr>
        <w:t>Potential Privacy Concerns</w:t>
      </w:r>
      <w:r>
        <w:t>:</w:t>
      </w:r>
    </w:p>
    <w:p w14:paraId="29A52DB9" w14:textId="77777777" w:rsidR="00246905" w:rsidRDefault="00000000">
      <w:pPr>
        <w:pStyle w:val="BodyText"/>
        <w:numPr>
          <w:ilvl w:val="1"/>
          <w:numId w:val="69"/>
        </w:numPr>
        <w:tabs>
          <w:tab w:val="left" w:pos="0"/>
        </w:tabs>
        <w:pPrChange w:id="94" w:author="Henri Ouma" w:date="2025-03-23T20:24:00Z" w16du:dateUtc="2025-03-23T17:24:00Z">
          <w:pPr>
            <w:pStyle w:val="BodyText"/>
            <w:numPr>
              <w:ilvl w:val="1"/>
              <w:numId w:val="142"/>
            </w:numPr>
            <w:tabs>
              <w:tab w:val="left" w:pos="0"/>
              <w:tab w:val="num" w:pos="1418"/>
            </w:tabs>
            <w:ind w:left="1418" w:hanging="283"/>
          </w:pPr>
        </w:pPrChange>
      </w:pPr>
      <w:r>
        <w:t>Facial recognition technology raises ethical and privacy issues. Institutions must comply with data protection laws and obtain necessary permissions.</w:t>
      </w:r>
    </w:p>
    <w:p w14:paraId="40D7DF89" w14:textId="77777777" w:rsidR="00246905" w:rsidRDefault="00000000">
      <w:pPr>
        <w:pStyle w:val="BodyText"/>
        <w:numPr>
          <w:ilvl w:val="0"/>
          <w:numId w:val="69"/>
        </w:numPr>
        <w:tabs>
          <w:tab w:val="clear" w:pos="709"/>
          <w:tab w:val="left" w:pos="0"/>
        </w:tabs>
        <w:pPrChange w:id="95" w:author="Henri Ouma" w:date="2025-03-23T20:24:00Z" w16du:dateUtc="2025-03-23T17:24:00Z">
          <w:pPr>
            <w:pStyle w:val="BodyText"/>
            <w:numPr>
              <w:numId w:val="142"/>
            </w:numPr>
            <w:tabs>
              <w:tab w:val="left" w:pos="0"/>
            </w:tabs>
            <w:ind w:left="709" w:hanging="283"/>
          </w:pPr>
        </w:pPrChange>
      </w:pPr>
      <w:r>
        <w:rPr>
          <w:rStyle w:val="Strong"/>
        </w:rPr>
        <w:t>Limited Scalability in Large Institutions</w:t>
      </w:r>
      <w:r>
        <w:t>:</w:t>
      </w:r>
    </w:p>
    <w:p w14:paraId="34A75E04" w14:textId="77777777" w:rsidR="00246905" w:rsidRDefault="00000000">
      <w:pPr>
        <w:pStyle w:val="BodyText"/>
        <w:numPr>
          <w:ilvl w:val="1"/>
          <w:numId w:val="69"/>
        </w:numPr>
        <w:tabs>
          <w:tab w:val="left" w:pos="0"/>
        </w:tabs>
        <w:pPrChange w:id="96" w:author="Henri Ouma" w:date="2025-03-23T20:24:00Z" w16du:dateUtc="2025-03-23T17:24:00Z">
          <w:pPr>
            <w:pStyle w:val="BodyText"/>
            <w:numPr>
              <w:ilvl w:val="1"/>
              <w:numId w:val="142"/>
            </w:numPr>
            <w:tabs>
              <w:tab w:val="left" w:pos="0"/>
              <w:tab w:val="num" w:pos="1418"/>
            </w:tabs>
            <w:ind w:left="1418" w:hanging="283"/>
          </w:pPr>
        </w:pPrChange>
      </w:pPr>
      <w:r>
        <w:t>Handling thousands of students in real-time may require advanced hardware and optimization.</w:t>
      </w:r>
    </w:p>
    <w:p w14:paraId="13CE91BA" w14:textId="77777777" w:rsidR="00246905" w:rsidRDefault="00000000">
      <w:pPr>
        <w:pStyle w:val="Heading3"/>
        <w:spacing w:before="280" w:after="280"/>
      </w:pPr>
      <w:bookmarkStart w:id="97" w:name="__RefHeading___Toc8545_1534167848"/>
      <w:bookmarkEnd w:id="97"/>
      <w:r>
        <w:rPr>
          <w:rStyle w:val="Strong"/>
          <w:b/>
          <w:bCs/>
        </w:rPr>
        <w:t>1.6 Summary of Chapters</w:t>
      </w:r>
    </w:p>
    <w:p w14:paraId="76B950FA" w14:textId="77777777" w:rsidR="00246905" w:rsidRDefault="00000000">
      <w:pPr>
        <w:pStyle w:val="BodyText"/>
      </w:pPr>
      <w:r>
        <w:t>The document is organized into multiple chapters, each focusing on different aspects of the project:</w:t>
      </w:r>
    </w:p>
    <w:p w14:paraId="3E6480CE" w14:textId="77777777" w:rsidR="00246905" w:rsidRDefault="00000000">
      <w:pPr>
        <w:pStyle w:val="BodyText"/>
        <w:numPr>
          <w:ilvl w:val="0"/>
          <w:numId w:val="70"/>
        </w:numPr>
        <w:tabs>
          <w:tab w:val="clear" w:pos="709"/>
          <w:tab w:val="left" w:pos="0"/>
        </w:tabs>
        <w:pPrChange w:id="98" w:author="Henri Ouma" w:date="2025-03-23T20:24:00Z" w16du:dateUtc="2025-03-23T17:24:00Z">
          <w:pPr>
            <w:pStyle w:val="BodyText"/>
            <w:numPr>
              <w:numId w:val="143"/>
            </w:numPr>
            <w:tabs>
              <w:tab w:val="left" w:pos="0"/>
            </w:tabs>
            <w:ind w:left="709" w:hanging="283"/>
          </w:pPr>
        </w:pPrChange>
      </w:pPr>
      <w:r>
        <w:rPr>
          <w:rStyle w:val="Strong"/>
        </w:rPr>
        <w:t>Chapter 1: Introduction</w:t>
      </w:r>
      <w:r>
        <w:t>: Introduces the project, outlining the problem, goals, justification, scope, limitations, and document structure.</w:t>
      </w:r>
    </w:p>
    <w:p w14:paraId="30AE2D96" w14:textId="77777777" w:rsidR="00246905" w:rsidRDefault="00000000">
      <w:pPr>
        <w:pStyle w:val="BodyText"/>
        <w:numPr>
          <w:ilvl w:val="0"/>
          <w:numId w:val="70"/>
        </w:numPr>
        <w:tabs>
          <w:tab w:val="clear" w:pos="709"/>
          <w:tab w:val="left" w:pos="0"/>
        </w:tabs>
        <w:pPrChange w:id="99" w:author="Henri Ouma" w:date="2025-03-23T20:24:00Z" w16du:dateUtc="2025-03-23T17:24:00Z">
          <w:pPr>
            <w:pStyle w:val="BodyText"/>
            <w:numPr>
              <w:numId w:val="143"/>
            </w:numPr>
            <w:tabs>
              <w:tab w:val="left" w:pos="0"/>
            </w:tabs>
            <w:ind w:left="709" w:hanging="283"/>
          </w:pPr>
        </w:pPrChange>
      </w:pPr>
      <w:r>
        <w:rPr>
          <w:rStyle w:val="Strong"/>
        </w:rPr>
        <w:t>Chapter 2: Literature Review</w:t>
      </w:r>
      <w:r>
        <w:t>: Reviews existing attendance systems and the evolution of facial recognition technology.</w:t>
      </w:r>
    </w:p>
    <w:p w14:paraId="2517A9A9" w14:textId="77777777" w:rsidR="00246905" w:rsidRDefault="00000000">
      <w:pPr>
        <w:pStyle w:val="BodyText"/>
        <w:numPr>
          <w:ilvl w:val="0"/>
          <w:numId w:val="70"/>
        </w:numPr>
        <w:tabs>
          <w:tab w:val="clear" w:pos="709"/>
          <w:tab w:val="left" w:pos="0"/>
        </w:tabs>
        <w:pPrChange w:id="100" w:author="Henri Ouma" w:date="2025-03-23T20:24:00Z" w16du:dateUtc="2025-03-23T17:24:00Z">
          <w:pPr>
            <w:pStyle w:val="BodyText"/>
            <w:numPr>
              <w:numId w:val="143"/>
            </w:numPr>
            <w:tabs>
              <w:tab w:val="left" w:pos="0"/>
            </w:tabs>
            <w:ind w:left="709" w:hanging="283"/>
          </w:pPr>
        </w:pPrChange>
      </w:pPr>
      <w:r>
        <w:rPr>
          <w:rStyle w:val="Strong"/>
        </w:rPr>
        <w:t>Chapter 3: System Analysis and Design</w:t>
      </w:r>
      <w:r>
        <w:t>: Discusses system requirements, architecture, and design models.</w:t>
      </w:r>
    </w:p>
    <w:p w14:paraId="17D48DE4" w14:textId="77777777" w:rsidR="00246905" w:rsidRDefault="00000000">
      <w:pPr>
        <w:pStyle w:val="BodyText"/>
        <w:numPr>
          <w:ilvl w:val="0"/>
          <w:numId w:val="70"/>
        </w:numPr>
        <w:tabs>
          <w:tab w:val="clear" w:pos="709"/>
          <w:tab w:val="left" w:pos="0"/>
        </w:tabs>
        <w:pPrChange w:id="101" w:author="Henri Ouma" w:date="2025-03-23T20:24:00Z" w16du:dateUtc="2025-03-23T17:24:00Z">
          <w:pPr>
            <w:pStyle w:val="BodyText"/>
            <w:numPr>
              <w:numId w:val="143"/>
            </w:numPr>
            <w:tabs>
              <w:tab w:val="left" w:pos="0"/>
            </w:tabs>
            <w:ind w:left="709" w:hanging="283"/>
          </w:pPr>
        </w:pPrChange>
      </w:pPr>
      <w:r>
        <w:rPr>
          <w:rStyle w:val="Strong"/>
        </w:rPr>
        <w:t>Chapter 4: Methodology</w:t>
      </w:r>
      <w:r>
        <w:t>: Explains the tools, technologies, and development process used.</w:t>
      </w:r>
    </w:p>
    <w:p w14:paraId="505420F8" w14:textId="77777777" w:rsidR="00246905" w:rsidRDefault="00000000">
      <w:pPr>
        <w:pStyle w:val="BodyText"/>
        <w:numPr>
          <w:ilvl w:val="0"/>
          <w:numId w:val="70"/>
        </w:numPr>
        <w:tabs>
          <w:tab w:val="clear" w:pos="709"/>
          <w:tab w:val="left" w:pos="0"/>
        </w:tabs>
        <w:pPrChange w:id="102" w:author="Henri Ouma" w:date="2025-03-23T20:24:00Z" w16du:dateUtc="2025-03-23T17:24:00Z">
          <w:pPr>
            <w:pStyle w:val="BodyText"/>
            <w:numPr>
              <w:numId w:val="143"/>
            </w:numPr>
            <w:tabs>
              <w:tab w:val="left" w:pos="0"/>
            </w:tabs>
            <w:ind w:left="709" w:hanging="283"/>
          </w:pPr>
        </w:pPrChange>
      </w:pPr>
      <w:r>
        <w:rPr>
          <w:rStyle w:val="Strong"/>
        </w:rPr>
        <w:t>Chapter 5: Project Management</w:t>
      </w:r>
      <w:r>
        <w:t>: Covers budgeting, resource management, and risk assessment.</w:t>
      </w:r>
    </w:p>
    <w:p w14:paraId="4681AC53" w14:textId="77777777" w:rsidR="00246905" w:rsidRDefault="00000000">
      <w:pPr>
        <w:pStyle w:val="BodyText"/>
        <w:numPr>
          <w:ilvl w:val="0"/>
          <w:numId w:val="70"/>
        </w:numPr>
        <w:tabs>
          <w:tab w:val="clear" w:pos="709"/>
          <w:tab w:val="left" w:pos="0"/>
        </w:tabs>
        <w:pPrChange w:id="103" w:author="Henri Ouma" w:date="2025-03-23T20:24:00Z" w16du:dateUtc="2025-03-23T17:24:00Z">
          <w:pPr>
            <w:pStyle w:val="BodyText"/>
            <w:numPr>
              <w:numId w:val="143"/>
            </w:numPr>
            <w:tabs>
              <w:tab w:val="left" w:pos="0"/>
            </w:tabs>
            <w:ind w:left="709" w:hanging="283"/>
          </w:pPr>
        </w:pPrChange>
      </w:pPr>
      <w:r>
        <w:rPr>
          <w:rStyle w:val="Strong"/>
        </w:rPr>
        <w:t>Chapter 6: Results and Evaluation</w:t>
      </w:r>
      <w:r>
        <w:t>: Presents system performance, testing, and feedback.</w:t>
      </w:r>
    </w:p>
    <w:p w14:paraId="77BCCB02" w14:textId="77777777" w:rsidR="00246905" w:rsidRDefault="00000000">
      <w:pPr>
        <w:pStyle w:val="BodyText"/>
        <w:numPr>
          <w:ilvl w:val="0"/>
          <w:numId w:val="70"/>
        </w:numPr>
        <w:tabs>
          <w:tab w:val="clear" w:pos="709"/>
          <w:tab w:val="left" w:pos="0"/>
        </w:tabs>
        <w:pPrChange w:id="104" w:author="Henri Ouma" w:date="2025-03-23T20:24:00Z" w16du:dateUtc="2025-03-23T17:24:00Z">
          <w:pPr>
            <w:pStyle w:val="BodyText"/>
            <w:numPr>
              <w:numId w:val="143"/>
            </w:numPr>
            <w:tabs>
              <w:tab w:val="left" w:pos="0"/>
            </w:tabs>
            <w:ind w:left="709" w:hanging="283"/>
          </w:pPr>
        </w:pPrChange>
      </w:pPr>
      <w:r>
        <w:rPr>
          <w:rStyle w:val="Strong"/>
        </w:rPr>
        <w:t>Chapter 7: Conclusion and Recommendations</w:t>
      </w:r>
      <w:r>
        <w:t>: Summarizes key findings and suggests future improvements.</w:t>
      </w:r>
    </w:p>
    <w:p w14:paraId="20C50A48" w14:textId="77777777" w:rsidR="00246905" w:rsidRDefault="00000000">
      <w:pPr>
        <w:pStyle w:val="BodyText"/>
        <w:numPr>
          <w:ilvl w:val="0"/>
          <w:numId w:val="70"/>
        </w:numPr>
        <w:tabs>
          <w:tab w:val="clear" w:pos="709"/>
          <w:tab w:val="left" w:pos="0"/>
        </w:tabs>
        <w:pPrChange w:id="105" w:author="Henri Ouma" w:date="2025-03-23T20:24:00Z" w16du:dateUtc="2025-03-23T17:24:00Z">
          <w:pPr>
            <w:pStyle w:val="BodyText"/>
            <w:numPr>
              <w:numId w:val="143"/>
            </w:numPr>
            <w:tabs>
              <w:tab w:val="left" w:pos="0"/>
            </w:tabs>
            <w:ind w:left="709" w:hanging="283"/>
          </w:pPr>
        </w:pPrChange>
      </w:pPr>
      <w:r>
        <w:rPr>
          <w:rStyle w:val="Strong"/>
        </w:rPr>
        <w:t>Chapter 8: References</w:t>
      </w:r>
      <w:r>
        <w:t>: Lists all sources referenced.</w:t>
      </w:r>
    </w:p>
    <w:p w14:paraId="42283E0E" w14:textId="77777777" w:rsidR="00246905" w:rsidRDefault="00000000">
      <w:pPr>
        <w:pStyle w:val="BodyText"/>
        <w:numPr>
          <w:ilvl w:val="0"/>
          <w:numId w:val="70"/>
        </w:numPr>
        <w:tabs>
          <w:tab w:val="clear" w:pos="709"/>
          <w:tab w:val="left" w:pos="0"/>
        </w:tabs>
        <w:pPrChange w:id="106" w:author="Henri Ouma" w:date="2025-03-23T20:24:00Z" w16du:dateUtc="2025-03-23T17:24:00Z">
          <w:pPr>
            <w:pStyle w:val="BodyText"/>
            <w:numPr>
              <w:numId w:val="143"/>
            </w:numPr>
            <w:tabs>
              <w:tab w:val="left" w:pos="0"/>
            </w:tabs>
            <w:ind w:left="709" w:hanging="283"/>
          </w:pPr>
        </w:pPrChange>
      </w:pPr>
      <w:r>
        <w:rPr>
          <w:rStyle w:val="Strong"/>
        </w:rPr>
        <w:t>Chapter 9: Appendix</w:t>
      </w:r>
      <w:r>
        <w:t>: Contains supporting materials, including code, schemas, and screenshots.</w:t>
      </w:r>
    </w:p>
    <w:p w14:paraId="1CE16705" w14:textId="77777777" w:rsidR="00246905" w:rsidRDefault="00246905">
      <w:pPr>
        <w:spacing w:before="120" w:after="240" w:line="240" w:lineRule="auto"/>
        <w:rPr>
          <w:rFonts w:ascii="Times New Roman" w:eastAsia="Times New Roman" w:hAnsi="Times New Roman" w:cs="Times New Roman"/>
          <w:sz w:val="24"/>
          <w:szCs w:val="24"/>
        </w:rPr>
      </w:pPr>
    </w:p>
    <w:p w14:paraId="0E39ECAF" w14:textId="77777777" w:rsidR="00246905" w:rsidRDefault="00000000">
      <w:pPr>
        <w:pStyle w:val="Heading2"/>
        <w:spacing w:before="280" w:after="280"/>
      </w:pPr>
      <w:bookmarkStart w:id="107" w:name="__RefHeading___Toc8547_1534167848"/>
      <w:bookmarkEnd w:id="107"/>
      <w:r>
        <w:t>Chapter 2: Literature Review</w:t>
      </w:r>
    </w:p>
    <w:p w14:paraId="5F399C16" w14:textId="77777777" w:rsidR="00246905" w:rsidRDefault="00000000">
      <w:pPr>
        <w:pStyle w:val="BodyText"/>
      </w:pPr>
      <w:r>
        <w:t>This chapter provides an in-depth review of existing attendance systems, the evolution of face recognition technology, and the gaps that our system aims to address. It also discusses various platforms and methodologies used in developing biometric attendance systems.</w:t>
      </w:r>
    </w:p>
    <w:p w14:paraId="4025DFC5" w14:textId="77777777" w:rsidR="00246905" w:rsidRDefault="00000000">
      <w:pPr>
        <w:pStyle w:val="Heading3"/>
        <w:spacing w:before="280" w:after="280"/>
      </w:pPr>
      <w:bookmarkStart w:id="108" w:name="__RefHeading___Toc8549_1534167848"/>
      <w:bookmarkEnd w:id="108"/>
      <w:r>
        <w:rPr>
          <w:rStyle w:val="Strong"/>
          <w:b/>
          <w:bCs/>
        </w:rPr>
        <w:t>2.1 Origin and Evolution of Attendance Systems</w:t>
      </w:r>
    </w:p>
    <w:p w14:paraId="08065200" w14:textId="77777777" w:rsidR="00246905" w:rsidRDefault="00000000">
      <w:pPr>
        <w:pStyle w:val="BodyText"/>
      </w:pPr>
      <w:r>
        <w:t>Attendance tracking has evolved significantly over time, from traditional manual systems to more sophisticated automated biometric solutions.</w:t>
      </w:r>
    </w:p>
    <w:p w14:paraId="75847DC6" w14:textId="77777777" w:rsidR="00246905" w:rsidRDefault="00000000">
      <w:pPr>
        <w:pStyle w:val="BodyText"/>
      </w:pPr>
      <w:r>
        <w:rPr>
          <w:rStyle w:val="Strong"/>
        </w:rPr>
        <w:t>1. Traditional Attendance Methods</w:t>
      </w:r>
    </w:p>
    <w:p w14:paraId="76DA0279" w14:textId="77777777" w:rsidR="00246905" w:rsidRDefault="00000000">
      <w:pPr>
        <w:pStyle w:val="BodyText"/>
        <w:numPr>
          <w:ilvl w:val="0"/>
          <w:numId w:val="50"/>
        </w:numPr>
        <w:tabs>
          <w:tab w:val="clear" w:pos="709"/>
          <w:tab w:val="left" w:pos="0"/>
        </w:tabs>
        <w:pPrChange w:id="109" w:author="Henri Ouma" w:date="2025-03-23T20:24:00Z" w16du:dateUtc="2025-03-23T17:24:00Z">
          <w:pPr>
            <w:pStyle w:val="BodyText"/>
            <w:numPr>
              <w:numId w:val="123"/>
            </w:numPr>
            <w:tabs>
              <w:tab w:val="left" w:pos="0"/>
            </w:tabs>
            <w:ind w:left="709" w:hanging="283"/>
          </w:pPr>
        </w:pPrChange>
      </w:pPr>
      <w:r>
        <w:rPr>
          <w:rStyle w:val="Strong"/>
        </w:rPr>
        <w:t>Manual Roll Calls</w:t>
      </w:r>
      <w:r>
        <w:t>: This was the most basic form of attendance tracking where teachers manually mark attendance on paper.</w:t>
      </w:r>
    </w:p>
    <w:p w14:paraId="249DCB61" w14:textId="77777777" w:rsidR="00246905" w:rsidRDefault="00000000">
      <w:pPr>
        <w:pStyle w:val="BodyText"/>
        <w:numPr>
          <w:ilvl w:val="1"/>
          <w:numId w:val="50"/>
        </w:numPr>
        <w:tabs>
          <w:tab w:val="left" w:pos="0"/>
        </w:tabs>
        <w:pPrChange w:id="110" w:author="Henri Ouma" w:date="2025-03-23T20:24:00Z" w16du:dateUtc="2025-03-23T17:24:00Z">
          <w:pPr>
            <w:pStyle w:val="BodyText"/>
            <w:numPr>
              <w:ilvl w:val="1"/>
              <w:numId w:val="123"/>
            </w:numPr>
            <w:tabs>
              <w:tab w:val="left" w:pos="0"/>
              <w:tab w:val="num" w:pos="1418"/>
            </w:tabs>
            <w:ind w:left="1418" w:hanging="283"/>
          </w:pPr>
        </w:pPrChange>
      </w:pPr>
      <w:r>
        <w:rPr>
          <w:rStyle w:val="Strong"/>
        </w:rPr>
        <w:t>Challenges</w:t>
      </w:r>
      <w:r>
        <w:t>:</w:t>
      </w:r>
    </w:p>
    <w:p w14:paraId="548FFF9C" w14:textId="77777777" w:rsidR="00246905" w:rsidRDefault="00000000">
      <w:pPr>
        <w:pStyle w:val="BodyText"/>
        <w:numPr>
          <w:ilvl w:val="2"/>
          <w:numId w:val="50"/>
        </w:numPr>
        <w:tabs>
          <w:tab w:val="left" w:pos="0"/>
        </w:tabs>
        <w:pPrChange w:id="111" w:author="Henri Ouma" w:date="2025-03-23T20:24:00Z" w16du:dateUtc="2025-03-23T17:24:00Z">
          <w:pPr>
            <w:pStyle w:val="BodyText"/>
            <w:numPr>
              <w:ilvl w:val="2"/>
              <w:numId w:val="123"/>
            </w:numPr>
            <w:tabs>
              <w:tab w:val="left" w:pos="0"/>
              <w:tab w:val="num" w:pos="2127"/>
            </w:tabs>
            <w:ind w:left="2127" w:hanging="283"/>
          </w:pPr>
        </w:pPrChange>
      </w:pPr>
      <w:r>
        <w:rPr>
          <w:rStyle w:val="Strong"/>
        </w:rPr>
        <w:t>Time-consuming</w:t>
      </w:r>
      <w:r>
        <w:t>: Especially in large classes, roll calls can take up valuable class time.</w:t>
      </w:r>
    </w:p>
    <w:p w14:paraId="334DE66E" w14:textId="77777777" w:rsidR="00246905" w:rsidRDefault="00000000">
      <w:pPr>
        <w:pStyle w:val="BodyText"/>
        <w:numPr>
          <w:ilvl w:val="2"/>
          <w:numId w:val="50"/>
        </w:numPr>
        <w:tabs>
          <w:tab w:val="left" w:pos="0"/>
        </w:tabs>
        <w:pPrChange w:id="112" w:author="Henri Ouma" w:date="2025-03-23T20:24:00Z" w16du:dateUtc="2025-03-23T17:24:00Z">
          <w:pPr>
            <w:pStyle w:val="BodyText"/>
            <w:numPr>
              <w:ilvl w:val="2"/>
              <w:numId w:val="123"/>
            </w:numPr>
            <w:tabs>
              <w:tab w:val="left" w:pos="0"/>
              <w:tab w:val="num" w:pos="2127"/>
            </w:tabs>
            <w:ind w:left="2127" w:hanging="283"/>
          </w:pPr>
        </w:pPrChange>
      </w:pPr>
      <w:r>
        <w:rPr>
          <w:rStyle w:val="Strong"/>
        </w:rPr>
        <w:t>Error-prone</w:t>
      </w:r>
      <w:r>
        <w:t>: Teachers may mistakenly mark the wrong student or miss some students.</w:t>
      </w:r>
    </w:p>
    <w:p w14:paraId="4E8DCCDF" w14:textId="77777777" w:rsidR="00246905" w:rsidRDefault="00000000">
      <w:pPr>
        <w:pStyle w:val="BodyText"/>
        <w:numPr>
          <w:ilvl w:val="2"/>
          <w:numId w:val="50"/>
        </w:numPr>
        <w:tabs>
          <w:tab w:val="left" w:pos="0"/>
        </w:tabs>
        <w:pPrChange w:id="113" w:author="Henri Ouma" w:date="2025-03-23T20:24:00Z" w16du:dateUtc="2025-03-23T17:24:00Z">
          <w:pPr>
            <w:pStyle w:val="BodyText"/>
            <w:numPr>
              <w:ilvl w:val="2"/>
              <w:numId w:val="123"/>
            </w:numPr>
            <w:tabs>
              <w:tab w:val="left" w:pos="0"/>
              <w:tab w:val="num" w:pos="2127"/>
            </w:tabs>
            <w:ind w:left="2127" w:hanging="283"/>
          </w:pPr>
        </w:pPrChange>
      </w:pPr>
      <w:r>
        <w:rPr>
          <w:rStyle w:val="Strong"/>
        </w:rPr>
        <w:t>Prone to fraud</w:t>
      </w:r>
      <w:r>
        <w:t>: Students can call the names of absent peers, marking them as present.</w:t>
      </w:r>
    </w:p>
    <w:p w14:paraId="30F968B8" w14:textId="77777777" w:rsidR="00246905" w:rsidRDefault="00000000">
      <w:pPr>
        <w:pStyle w:val="BodyText"/>
        <w:numPr>
          <w:ilvl w:val="0"/>
          <w:numId w:val="50"/>
        </w:numPr>
        <w:tabs>
          <w:tab w:val="clear" w:pos="709"/>
          <w:tab w:val="left" w:pos="0"/>
        </w:tabs>
        <w:pPrChange w:id="114" w:author="Henri Ouma" w:date="2025-03-23T20:24:00Z" w16du:dateUtc="2025-03-23T17:24:00Z">
          <w:pPr>
            <w:pStyle w:val="BodyText"/>
            <w:numPr>
              <w:numId w:val="123"/>
            </w:numPr>
            <w:tabs>
              <w:tab w:val="left" w:pos="0"/>
            </w:tabs>
            <w:ind w:left="709" w:hanging="283"/>
          </w:pPr>
        </w:pPrChange>
      </w:pPr>
      <w:r>
        <w:rPr>
          <w:rStyle w:val="Strong"/>
        </w:rPr>
        <w:t>Sign-in Sheets</w:t>
      </w:r>
      <w:r>
        <w:t>: Students manually sign their names on a sheet to mark attendance.</w:t>
      </w:r>
    </w:p>
    <w:p w14:paraId="6B332F49" w14:textId="77777777" w:rsidR="00246905" w:rsidRDefault="00000000">
      <w:pPr>
        <w:pStyle w:val="BodyText"/>
        <w:numPr>
          <w:ilvl w:val="1"/>
          <w:numId w:val="50"/>
        </w:numPr>
        <w:tabs>
          <w:tab w:val="left" w:pos="0"/>
        </w:tabs>
        <w:pPrChange w:id="115" w:author="Henri Ouma" w:date="2025-03-23T20:24:00Z" w16du:dateUtc="2025-03-23T17:24:00Z">
          <w:pPr>
            <w:pStyle w:val="BodyText"/>
            <w:numPr>
              <w:ilvl w:val="1"/>
              <w:numId w:val="123"/>
            </w:numPr>
            <w:tabs>
              <w:tab w:val="left" w:pos="0"/>
              <w:tab w:val="num" w:pos="1418"/>
            </w:tabs>
            <w:ind w:left="1418" w:hanging="283"/>
          </w:pPr>
        </w:pPrChange>
      </w:pPr>
      <w:r>
        <w:rPr>
          <w:rStyle w:val="Strong"/>
        </w:rPr>
        <w:t>Challenges</w:t>
      </w:r>
      <w:r>
        <w:t>:</w:t>
      </w:r>
    </w:p>
    <w:p w14:paraId="25A9F88F" w14:textId="77777777" w:rsidR="00246905" w:rsidRDefault="00000000">
      <w:pPr>
        <w:pStyle w:val="BodyText"/>
        <w:numPr>
          <w:ilvl w:val="2"/>
          <w:numId w:val="50"/>
        </w:numPr>
        <w:tabs>
          <w:tab w:val="left" w:pos="0"/>
        </w:tabs>
        <w:pPrChange w:id="116" w:author="Henri Ouma" w:date="2025-03-23T20:24:00Z" w16du:dateUtc="2025-03-23T17:24:00Z">
          <w:pPr>
            <w:pStyle w:val="BodyText"/>
            <w:numPr>
              <w:ilvl w:val="2"/>
              <w:numId w:val="123"/>
            </w:numPr>
            <w:tabs>
              <w:tab w:val="left" w:pos="0"/>
              <w:tab w:val="num" w:pos="2127"/>
            </w:tabs>
            <w:ind w:left="2127" w:hanging="283"/>
          </w:pPr>
        </w:pPrChange>
      </w:pPr>
      <w:r>
        <w:rPr>
          <w:rStyle w:val="Strong"/>
        </w:rPr>
        <w:t>Forgery</w:t>
      </w:r>
      <w:r>
        <w:t>: Sign-in sheets can be manipulated, leading to inaccuracies.</w:t>
      </w:r>
    </w:p>
    <w:p w14:paraId="04B1554D" w14:textId="77777777" w:rsidR="00246905" w:rsidRDefault="00000000">
      <w:pPr>
        <w:pStyle w:val="BodyText"/>
        <w:numPr>
          <w:ilvl w:val="2"/>
          <w:numId w:val="50"/>
        </w:numPr>
        <w:tabs>
          <w:tab w:val="left" w:pos="0"/>
        </w:tabs>
        <w:pPrChange w:id="117" w:author="Henri Ouma" w:date="2025-03-23T20:24:00Z" w16du:dateUtc="2025-03-23T17:24:00Z">
          <w:pPr>
            <w:pStyle w:val="BodyText"/>
            <w:numPr>
              <w:ilvl w:val="2"/>
              <w:numId w:val="123"/>
            </w:numPr>
            <w:tabs>
              <w:tab w:val="left" w:pos="0"/>
              <w:tab w:val="num" w:pos="2127"/>
            </w:tabs>
            <w:ind w:left="2127" w:hanging="283"/>
          </w:pPr>
        </w:pPrChange>
      </w:pPr>
      <w:r>
        <w:rPr>
          <w:rStyle w:val="Strong"/>
        </w:rPr>
        <w:t>Fraud</w:t>
      </w:r>
      <w:r>
        <w:t>: A student can sign for a peer who is absent.</w:t>
      </w:r>
    </w:p>
    <w:p w14:paraId="22222C2A" w14:textId="77777777" w:rsidR="00246905" w:rsidRDefault="00000000">
      <w:pPr>
        <w:pStyle w:val="BodyText"/>
        <w:numPr>
          <w:ilvl w:val="0"/>
          <w:numId w:val="50"/>
        </w:numPr>
        <w:tabs>
          <w:tab w:val="clear" w:pos="709"/>
          <w:tab w:val="left" w:pos="0"/>
        </w:tabs>
        <w:pPrChange w:id="118" w:author="Henri Ouma" w:date="2025-03-23T20:24:00Z" w16du:dateUtc="2025-03-23T17:24:00Z">
          <w:pPr>
            <w:pStyle w:val="BodyText"/>
            <w:numPr>
              <w:numId w:val="123"/>
            </w:numPr>
            <w:tabs>
              <w:tab w:val="left" w:pos="0"/>
            </w:tabs>
            <w:ind w:left="709" w:hanging="283"/>
          </w:pPr>
        </w:pPrChange>
      </w:pPr>
      <w:r>
        <w:rPr>
          <w:rStyle w:val="Strong"/>
        </w:rPr>
        <w:t>RFID (Radio-Frequency Identification) Cards</w:t>
      </w:r>
      <w:r>
        <w:t>: Students scan their ID cards using RFID readers.</w:t>
      </w:r>
    </w:p>
    <w:p w14:paraId="1404FBC9" w14:textId="77777777" w:rsidR="00246905" w:rsidRDefault="00000000">
      <w:pPr>
        <w:pStyle w:val="BodyText"/>
        <w:numPr>
          <w:ilvl w:val="1"/>
          <w:numId w:val="50"/>
        </w:numPr>
        <w:tabs>
          <w:tab w:val="left" w:pos="0"/>
        </w:tabs>
        <w:pPrChange w:id="119" w:author="Henri Ouma" w:date="2025-03-23T20:24:00Z" w16du:dateUtc="2025-03-23T17:24:00Z">
          <w:pPr>
            <w:pStyle w:val="BodyText"/>
            <w:numPr>
              <w:ilvl w:val="1"/>
              <w:numId w:val="123"/>
            </w:numPr>
            <w:tabs>
              <w:tab w:val="left" w:pos="0"/>
              <w:tab w:val="num" w:pos="1418"/>
            </w:tabs>
            <w:ind w:left="1418" w:hanging="283"/>
          </w:pPr>
        </w:pPrChange>
      </w:pPr>
      <w:r>
        <w:rPr>
          <w:rStyle w:val="Strong"/>
        </w:rPr>
        <w:t>Challenges</w:t>
      </w:r>
      <w:r>
        <w:t>:</w:t>
      </w:r>
    </w:p>
    <w:p w14:paraId="1E3C0E29" w14:textId="77777777" w:rsidR="00246905" w:rsidRDefault="00000000">
      <w:pPr>
        <w:pStyle w:val="BodyText"/>
        <w:numPr>
          <w:ilvl w:val="2"/>
          <w:numId w:val="50"/>
        </w:numPr>
        <w:tabs>
          <w:tab w:val="left" w:pos="0"/>
        </w:tabs>
        <w:pPrChange w:id="120" w:author="Henri Ouma" w:date="2025-03-23T20:24:00Z" w16du:dateUtc="2025-03-23T17:24:00Z">
          <w:pPr>
            <w:pStyle w:val="BodyText"/>
            <w:numPr>
              <w:ilvl w:val="2"/>
              <w:numId w:val="123"/>
            </w:numPr>
            <w:tabs>
              <w:tab w:val="left" w:pos="0"/>
              <w:tab w:val="num" w:pos="2127"/>
            </w:tabs>
            <w:ind w:left="2127" w:hanging="283"/>
          </w:pPr>
        </w:pPrChange>
      </w:pPr>
      <w:r>
        <w:rPr>
          <w:rStyle w:val="Strong"/>
        </w:rPr>
        <w:t>Card Misplacement</w:t>
      </w:r>
      <w:r>
        <w:t>: Students may forget or lose their cards.</w:t>
      </w:r>
    </w:p>
    <w:p w14:paraId="00F800F5" w14:textId="77777777" w:rsidR="00246905" w:rsidRDefault="00000000">
      <w:pPr>
        <w:pStyle w:val="BodyText"/>
        <w:numPr>
          <w:ilvl w:val="2"/>
          <w:numId w:val="50"/>
        </w:numPr>
        <w:tabs>
          <w:tab w:val="left" w:pos="0"/>
        </w:tabs>
        <w:pPrChange w:id="121" w:author="Henri Ouma" w:date="2025-03-23T20:24:00Z" w16du:dateUtc="2025-03-23T17:24:00Z">
          <w:pPr>
            <w:pStyle w:val="BodyText"/>
            <w:numPr>
              <w:ilvl w:val="2"/>
              <w:numId w:val="123"/>
            </w:numPr>
            <w:tabs>
              <w:tab w:val="left" w:pos="0"/>
              <w:tab w:val="num" w:pos="2127"/>
            </w:tabs>
            <w:ind w:left="2127" w:hanging="283"/>
          </w:pPr>
        </w:pPrChange>
      </w:pPr>
      <w:r>
        <w:rPr>
          <w:rStyle w:val="Strong"/>
        </w:rPr>
        <w:t>Fraud Risk</w:t>
      </w:r>
      <w:r>
        <w:t>: A student could use another student's ID card to sign in.</w:t>
      </w:r>
    </w:p>
    <w:p w14:paraId="4549641C" w14:textId="77777777" w:rsidR="00246905" w:rsidRDefault="00000000">
      <w:pPr>
        <w:pStyle w:val="BodyText"/>
        <w:numPr>
          <w:ilvl w:val="0"/>
          <w:numId w:val="50"/>
        </w:numPr>
        <w:tabs>
          <w:tab w:val="clear" w:pos="709"/>
          <w:tab w:val="left" w:pos="0"/>
        </w:tabs>
        <w:pPrChange w:id="122" w:author="Henri Ouma" w:date="2025-03-23T20:24:00Z" w16du:dateUtc="2025-03-23T17:24:00Z">
          <w:pPr>
            <w:pStyle w:val="BodyText"/>
            <w:numPr>
              <w:numId w:val="123"/>
            </w:numPr>
            <w:tabs>
              <w:tab w:val="left" w:pos="0"/>
            </w:tabs>
            <w:ind w:left="709" w:hanging="283"/>
          </w:pPr>
        </w:pPrChange>
      </w:pPr>
      <w:r>
        <w:rPr>
          <w:rStyle w:val="Strong"/>
        </w:rPr>
        <w:t>Fingerprint Recognition Systems</w:t>
      </w:r>
      <w:r>
        <w:t>: Students scan their fingerprints to mark attendance.</w:t>
      </w:r>
    </w:p>
    <w:p w14:paraId="2B926D5A" w14:textId="77777777" w:rsidR="00246905" w:rsidRDefault="00000000">
      <w:pPr>
        <w:pStyle w:val="BodyText"/>
        <w:numPr>
          <w:ilvl w:val="1"/>
          <w:numId w:val="50"/>
        </w:numPr>
        <w:tabs>
          <w:tab w:val="left" w:pos="0"/>
        </w:tabs>
        <w:pPrChange w:id="123" w:author="Henri Ouma" w:date="2025-03-23T20:24:00Z" w16du:dateUtc="2025-03-23T17:24:00Z">
          <w:pPr>
            <w:pStyle w:val="BodyText"/>
            <w:numPr>
              <w:ilvl w:val="1"/>
              <w:numId w:val="123"/>
            </w:numPr>
            <w:tabs>
              <w:tab w:val="left" w:pos="0"/>
              <w:tab w:val="num" w:pos="1418"/>
            </w:tabs>
            <w:ind w:left="1418" w:hanging="283"/>
          </w:pPr>
        </w:pPrChange>
      </w:pPr>
      <w:r>
        <w:rPr>
          <w:rStyle w:val="Strong"/>
        </w:rPr>
        <w:t>Challenges</w:t>
      </w:r>
      <w:r>
        <w:t>:</w:t>
      </w:r>
    </w:p>
    <w:p w14:paraId="2B79D935" w14:textId="77777777" w:rsidR="00246905" w:rsidRDefault="00000000">
      <w:pPr>
        <w:pStyle w:val="BodyText"/>
        <w:numPr>
          <w:ilvl w:val="2"/>
          <w:numId w:val="50"/>
        </w:numPr>
        <w:tabs>
          <w:tab w:val="left" w:pos="0"/>
        </w:tabs>
        <w:pPrChange w:id="124" w:author="Henri Ouma" w:date="2025-03-23T20:24:00Z" w16du:dateUtc="2025-03-23T17:24:00Z">
          <w:pPr>
            <w:pStyle w:val="BodyText"/>
            <w:numPr>
              <w:ilvl w:val="2"/>
              <w:numId w:val="123"/>
            </w:numPr>
            <w:tabs>
              <w:tab w:val="left" w:pos="0"/>
              <w:tab w:val="num" w:pos="2127"/>
            </w:tabs>
            <w:ind w:left="2127" w:hanging="283"/>
          </w:pPr>
        </w:pPrChange>
      </w:pPr>
      <w:r>
        <w:rPr>
          <w:rStyle w:val="Strong"/>
        </w:rPr>
        <w:t>Hygiene Issues</w:t>
      </w:r>
      <w:r>
        <w:t>: The use of shared fingerprint scanners raises hygiene concerns.</w:t>
      </w:r>
    </w:p>
    <w:p w14:paraId="7C8E92FA" w14:textId="77777777" w:rsidR="00246905" w:rsidRDefault="00000000">
      <w:pPr>
        <w:pStyle w:val="BodyText"/>
        <w:numPr>
          <w:ilvl w:val="2"/>
          <w:numId w:val="50"/>
        </w:numPr>
        <w:tabs>
          <w:tab w:val="left" w:pos="0"/>
        </w:tabs>
        <w:pPrChange w:id="125" w:author="Henri Ouma" w:date="2025-03-23T20:24:00Z" w16du:dateUtc="2025-03-23T17:24:00Z">
          <w:pPr>
            <w:pStyle w:val="BodyText"/>
            <w:numPr>
              <w:ilvl w:val="2"/>
              <w:numId w:val="123"/>
            </w:numPr>
            <w:tabs>
              <w:tab w:val="left" w:pos="0"/>
              <w:tab w:val="num" w:pos="2127"/>
            </w:tabs>
            <w:ind w:left="2127" w:hanging="283"/>
          </w:pPr>
        </w:pPrChange>
      </w:pPr>
      <w:r>
        <w:rPr>
          <w:rStyle w:val="Strong"/>
        </w:rPr>
        <w:t>Failure for Specific Users</w:t>
      </w:r>
      <w:r>
        <w:t>: The system might fail to recognize students with skin conditions or cuts.</w:t>
      </w:r>
    </w:p>
    <w:p w14:paraId="04A98107" w14:textId="77777777" w:rsidR="00246905" w:rsidRDefault="00000000">
      <w:pPr>
        <w:pStyle w:val="BodyText"/>
      </w:pPr>
      <w:r>
        <w:rPr>
          <w:rStyle w:val="Strong"/>
        </w:rPr>
        <w:t>2. Modern AI-Powered Attendance Systems</w:t>
      </w:r>
      <w:r>
        <w:t xml:space="preserve"> With advancements in </w:t>
      </w:r>
      <w:r>
        <w:rPr>
          <w:rStyle w:val="Strong"/>
        </w:rPr>
        <w:t>AI</w:t>
      </w:r>
      <w:r>
        <w:t xml:space="preserve"> and </w:t>
      </w:r>
      <w:r>
        <w:rPr>
          <w:rStyle w:val="Strong"/>
        </w:rPr>
        <w:t>machine learning</w:t>
      </w:r>
      <w:r>
        <w:t xml:space="preserve">, attendance tracking has become more automated, accurate, and secure. Among the most popular innovations are </w:t>
      </w:r>
      <w:r>
        <w:rPr>
          <w:rStyle w:val="Strong"/>
        </w:rPr>
        <w:t>biometric recognition methods</w:t>
      </w:r>
      <w:r>
        <w:t>.</w:t>
      </w:r>
    </w:p>
    <w:p w14:paraId="75C794EC" w14:textId="77777777" w:rsidR="00246905" w:rsidRDefault="00000000">
      <w:pPr>
        <w:pStyle w:val="BodyText"/>
        <w:numPr>
          <w:ilvl w:val="0"/>
          <w:numId w:val="51"/>
        </w:numPr>
        <w:tabs>
          <w:tab w:val="clear" w:pos="709"/>
          <w:tab w:val="left" w:pos="0"/>
        </w:tabs>
        <w:pPrChange w:id="126" w:author="Henri Ouma" w:date="2025-03-23T20:24:00Z" w16du:dateUtc="2025-03-23T17:24:00Z">
          <w:pPr>
            <w:pStyle w:val="BodyText"/>
            <w:numPr>
              <w:numId w:val="124"/>
            </w:numPr>
            <w:tabs>
              <w:tab w:val="left" w:pos="0"/>
            </w:tabs>
            <w:ind w:left="709" w:hanging="283"/>
          </w:pPr>
        </w:pPrChange>
      </w:pPr>
      <w:r>
        <w:rPr>
          <w:rStyle w:val="Strong"/>
        </w:rPr>
        <w:t>Facial Recognition Systems</w:t>
      </w:r>
      <w:r>
        <w:t xml:space="preserve"> (like the system in our project):</w:t>
      </w:r>
    </w:p>
    <w:p w14:paraId="04A92876" w14:textId="77777777" w:rsidR="00246905" w:rsidRDefault="00000000">
      <w:pPr>
        <w:pStyle w:val="BodyText"/>
        <w:numPr>
          <w:ilvl w:val="1"/>
          <w:numId w:val="51"/>
        </w:numPr>
        <w:tabs>
          <w:tab w:val="left" w:pos="0"/>
        </w:tabs>
        <w:pPrChange w:id="127" w:author="Henri Ouma" w:date="2025-03-23T20:24:00Z" w16du:dateUtc="2025-03-23T17:24:00Z">
          <w:pPr>
            <w:pStyle w:val="BodyText"/>
            <w:numPr>
              <w:ilvl w:val="1"/>
              <w:numId w:val="124"/>
            </w:numPr>
            <w:tabs>
              <w:tab w:val="left" w:pos="0"/>
              <w:tab w:val="num" w:pos="1418"/>
            </w:tabs>
            <w:ind w:left="1418" w:hanging="283"/>
          </w:pPr>
        </w:pPrChange>
      </w:pPr>
      <w:r>
        <w:rPr>
          <w:rStyle w:val="Strong"/>
        </w:rPr>
        <w:t>Advantages</w:t>
      </w:r>
      <w:r>
        <w:t>:</w:t>
      </w:r>
    </w:p>
    <w:p w14:paraId="6881DAC1" w14:textId="77777777" w:rsidR="00246905" w:rsidRDefault="00000000">
      <w:pPr>
        <w:pStyle w:val="BodyText"/>
        <w:numPr>
          <w:ilvl w:val="2"/>
          <w:numId w:val="51"/>
        </w:numPr>
        <w:tabs>
          <w:tab w:val="left" w:pos="0"/>
        </w:tabs>
        <w:pPrChange w:id="128" w:author="Henri Ouma" w:date="2025-03-23T20:24:00Z" w16du:dateUtc="2025-03-23T17:24:00Z">
          <w:pPr>
            <w:pStyle w:val="BodyText"/>
            <w:numPr>
              <w:ilvl w:val="2"/>
              <w:numId w:val="124"/>
            </w:numPr>
            <w:tabs>
              <w:tab w:val="left" w:pos="0"/>
              <w:tab w:val="num" w:pos="2127"/>
            </w:tabs>
            <w:ind w:left="2127" w:hanging="283"/>
          </w:pPr>
        </w:pPrChange>
      </w:pPr>
      <w:r>
        <w:rPr>
          <w:rStyle w:val="Strong"/>
        </w:rPr>
        <w:t>No physical contact</w:t>
      </w:r>
      <w:r>
        <w:t>: Eliminates the need for shared devices, reducing health risks.</w:t>
      </w:r>
    </w:p>
    <w:p w14:paraId="58B21E8A" w14:textId="77777777" w:rsidR="00246905" w:rsidRDefault="00000000">
      <w:pPr>
        <w:pStyle w:val="BodyText"/>
        <w:numPr>
          <w:ilvl w:val="2"/>
          <w:numId w:val="51"/>
        </w:numPr>
        <w:tabs>
          <w:tab w:val="left" w:pos="0"/>
        </w:tabs>
        <w:pPrChange w:id="129" w:author="Henri Ouma" w:date="2025-03-23T20:24:00Z" w16du:dateUtc="2025-03-23T17:24:00Z">
          <w:pPr>
            <w:pStyle w:val="BodyText"/>
            <w:numPr>
              <w:ilvl w:val="2"/>
              <w:numId w:val="124"/>
            </w:numPr>
            <w:tabs>
              <w:tab w:val="left" w:pos="0"/>
              <w:tab w:val="num" w:pos="2127"/>
            </w:tabs>
            <w:ind w:left="2127" w:hanging="283"/>
          </w:pPr>
        </w:pPrChange>
      </w:pPr>
      <w:r>
        <w:rPr>
          <w:rStyle w:val="Strong"/>
        </w:rPr>
        <w:t>High efficiency</w:t>
      </w:r>
      <w:r>
        <w:t>: Offers a fast and secure way to track attendance.</w:t>
      </w:r>
    </w:p>
    <w:p w14:paraId="444A7AB6" w14:textId="77777777" w:rsidR="00246905" w:rsidRDefault="00000000">
      <w:pPr>
        <w:pStyle w:val="BodyText"/>
        <w:numPr>
          <w:ilvl w:val="2"/>
          <w:numId w:val="51"/>
        </w:numPr>
        <w:tabs>
          <w:tab w:val="left" w:pos="0"/>
        </w:tabs>
        <w:pPrChange w:id="130" w:author="Henri Ouma" w:date="2025-03-23T20:24:00Z" w16du:dateUtc="2025-03-23T17:24:00Z">
          <w:pPr>
            <w:pStyle w:val="BodyText"/>
            <w:numPr>
              <w:ilvl w:val="2"/>
              <w:numId w:val="124"/>
            </w:numPr>
            <w:tabs>
              <w:tab w:val="left" w:pos="0"/>
              <w:tab w:val="num" w:pos="2127"/>
            </w:tabs>
            <w:ind w:left="2127" w:hanging="283"/>
          </w:pPr>
        </w:pPrChange>
      </w:pPr>
      <w:r>
        <w:rPr>
          <w:rStyle w:val="Strong"/>
        </w:rPr>
        <w:t>Improved security</w:t>
      </w:r>
      <w:r>
        <w:t>: Can prevent fraud by verifying the identity of students.</w:t>
      </w:r>
    </w:p>
    <w:p w14:paraId="78526524" w14:textId="77777777" w:rsidR="00246905" w:rsidRDefault="00000000">
      <w:pPr>
        <w:pStyle w:val="BodyText"/>
      </w:pPr>
      <w:r>
        <w:rPr>
          <w:rStyle w:val="Strong"/>
        </w:rPr>
        <w:t>3. Comparison of Attendance Systems</w:t>
      </w:r>
      <w:r>
        <w:t xml:space="preserve"> A summary comparison of the different attendance methods in terms of accuracy, security, time efficiency, and challenges: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115"/>
        <w:gridCol w:w="2115"/>
        <w:gridCol w:w="2114"/>
        <w:gridCol w:w="2115"/>
        <w:gridCol w:w="2117"/>
      </w:tblGrid>
      <w:tr w:rsidR="00246905" w14:paraId="2884B621" w14:textId="77777777">
        <w:tc>
          <w:tcPr>
            <w:tcW w:w="2093" w:type="dxa"/>
            <w:tcBorders>
              <w:top w:val="single" w:sz="4" w:space="0" w:color="000000"/>
              <w:left w:val="single" w:sz="4" w:space="0" w:color="000000"/>
              <w:bottom w:val="single" w:sz="4" w:space="0" w:color="000000"/>
            </w:tcBorders>
          </w:tcPr>
          <w:p w14:paraId="0BFF0BCB"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Method</w:t>
            </w:r>
          </w:p>
        </w:tc>
        <w:tc>
          <w:tcPr>
            <w:tcW w:w="2093" w:type="dxa"/>
            <w:tcBorders>
              <w:top w:val="single" w:sz="4" w:space="0" w:color="000000"/>
              <w:left w:val="single" w:sz="4" w:space="0" w:color="000000"/>
              <w:bottom w:val="single" w:sz="4" w:space="0" w:color="000000"/>
            </w:tcBorders>
          </w:tcPr>
          <w:p w14:paraId="52742C02"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Accuracy</w:t>
            </w:r>
          </w:p>
        </w:tc>
        <w:tc>
          <w:tcPr>
            <w:tcW w:w="2092" w:type="dxa"/>
            <w:tcBorders>
              <w:top w:val="single" w:sz="4" w:space="0" w:color="000000"/>
              <w:left w:val="single" w:sz="4" w:space="0" w:color="000000"/>
              <w:bottom w:val="single" w:sz="4" w:space="0" w:color="000000"/>
            </w:tcBorders>
          </w:tcPr>
          <w:p w14:paraId="4DC92A9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Security</w:t>
            </w:r>
          </w:p>
        </w:tc>
        <w:tc>
          <w:tcPr>
            <w:tcW w:w="2093" w:type="dxa"/>
            <w:tcBorders>
              <w:top w:val="single" w:sz="4" w:space="0" w:color="000000"/>
              <w:left w:val="single" w:sz="4" w:space="0" w:color="000000"/>
              <w:bottom w:val="single" w:sz="4" w:space="0" w:color="000000"/>
            </w:tcBorders>
          </w:tcPr>
          <w:p w14:paraId="39737883" w14:textId="77777777" w:rsidR="00246905" w:rsidRDefault="00000000">
            <w:pPr>
              <w:pStyle w:val="TableHeading"/>
            </w:pPr>
            <w:r>
              <w:rPr>
                <w:rStyle w:val="Strong"/>
                <w:rFonts w:ascii="Liberation Sans" w:hAnsi="Liberation Sans"/>
                <w:b/>
                <w:bCs/>
                <w:sz w:val="24"/>
                <w:szCs w:val="24"/>
              </w:rPr>
              <w:t>Time Efficiency</w:t>
            </w:r>
          </w:p>
        </w:tc>
        <w:tc>
          <w:tcPr>
            <w:tcW w:w="2095" w:type="dxa"/>
            <w:tcBorders>
              <w:top w:val="single" w:sz="4" w:space="0" w:color="000000"/>
              <w:left w:val="single" w:sz="4" w:space="0" w:color="000000"/>
              <w:bottom w:val="single" w:sz="4" w:space="0" w:color="000000"/>
              <w:right w:val="single" w:sz="4" w:space="0" w:color="000000"/>
            </w:tcBorders>
          </w:tcPr>
          <w:p w14:paraId="1DE30006"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b/>
                <w:bCs/>
                <w:color w:val="000000"/>
                <w:sz w:val="24"/>
                <w:szCs w:val="24"/>
              </w:rPr>
              <w:t>Challenges</w:t>
            </w:r>
          </w:p>
        </w:tc>
      </w:tr>
      <w:tr w:rsidR="00246905" w14:paraId="44B3C458" w14:textId="77777777">
        <w:tc>
          <w:tcPr>
            <w:tcW w:w="2093" w:type="dxa"/>
            <w:tcBorders>
              <w:left w:val="single" w:sz="4" w:space="0" w:color="000000"/>
              <w:bottom w:val="single" w:sz="4" w:space="0" w:color="000000"/>
            </w:tcBorders>
          </w:tcPr>
          <w:p w14:paraId="064BE290"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Manual Roll Call</w:t>
            </w:r>
          </w:p>
        </w:tc>
        <w:tc>
          <w:tcPr>
            <w:tcW w:w="2093" w:type="dxa"/>
            <w:tcBorders>
              <w:left w:val="single" w:sz="4" w:space="0" w:color="000000"/>
              <w:bottom w:val="single" w:sz="4" w:space="0" w:color="000000"/>
            </w:tcBorders>
          </w:tcPr>
          <w:p w14:paraId="283F683C"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38E88EF"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2E2809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50F0E5F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Errors, Fraud</w:t>
            </w:r>
          </w:p>
        </w:tc>
      </w:tr>
      <w:tr w:rsidR="00246905" w14:paraId="29A50B38" w14:textId="77777777">
        <w:tc>
          <w:tcPr>
            <w:tcW w:w="2093" w:type="dxa"/>
            <w:tcBorders>
              <w:left w:val="single" w:sz="4" w:space="0" w:color="000000"/>
              <w:bottom w:val="single" w:sz="4" w:space="0" w:color="000000"/>
            </w:tcBorders>
          </w:tcPr>
          <w:p w14:paraId="3F804EF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Sign-in Sheets</w:t>
            </w:r>
          </w:p>
        </w:tc>
        <w:tc>
          <w:tcPr>
            <w:tcW w:w="2093" w:type="dxa"/>
            <w:tcBorders>
              <w:left w:val="single" w:sz="4" w:space="0" w:color="000000"/>
              <w:bottom w:val="single" w:sz="4" w:space="0" w:color="000000"/>
            </w:tcBorders>
          </w:tcPr>
          <w:p w14:paraId="38624242"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2" w:type="dxa"/>
            <w:tcBorders>
              <w:left w:val="single" w:sz="4" w:space="0" w:color="000000"/>
              <w:bottom w:val="single" w:sz="4" w:space="0" w:color="000000"/>
            </w:tcBorders>
          </w:tcPr>
          <w:p w14:paraId="2C94A05D" w14:textId="77777777" w:rsidR="00246905" w:rsidRDefault="00000000">
            <w:pPr>
              <w:pStyle w:val="TableContents"/>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14:paraId="5CD8E71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Slow</w:t>
            </w:r>
          </w:p>
        </w:tc>
        <w:tc>
          <w:tcPr>
            <w:tcW w:w="2095" w:type="dxa"/>
            <w:tcBorders>
              <w:left w:val="single" w:sz="4" w:space="0" w:color="000000"/>
              <w:bottom w:val="single" w:sz="4" w:space="0" w:color="000000"/>
              <w:right w:val="single" w:sz="4" w:space="0" w:color="000000"/>
            </w:tcBorders>
          </w:tcPr>
          <w:p w14:paraId="0825B533"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Fraud, Forgery</w:t>
            </w:r>
          </w:p>
        </w:tc>
      </w:tr>
      <w:tr w:rsidR="00246905" w14:paraId="33E10CCC" w14:textId="77777777">
        <w:tc>
          <w:tcPr>
            <w:tcW w:w="2093" w:type="dxa"/>
            <w:tcBorders>
              <w:left w:val="single" w:sz="4" w:space="0" w:color="000000"/>
              <w:bottom w:val="single" w:sz="4" w:space="0" w:color="000000"/>
            </w:tcBorders>
          </w:tcPr>
          <w:p w14:paraId="3BAC24D5"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RFID Cards</w:t>
            </w:r>
          </w:p>
        </w:tc>
        <w:tc>
          <w:tcPr>
            <w:tcW w:w="2093" w:type="dxa"/>
            <w:tcBorders>
              <w:left w:val="single" w:sz="4" w:space="0" w:color="000000"/>
              <w:bottom w:val="single" w:sz="4" w:space="0" w:color="000000"/>
            </w:tcBorders>
          </w:tcPr>
          <w:p w14:paraId="560DCFC7"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2" w:type="dxa"/>
            <w:tcBorders>
              <w:left w:val="single" w:sz="4" w:space="0" w:color="000000"/>
              <w:bottom w:val="single" w:sz="4" w:space="0" w:color="000000"/>
            </w:tcBorders>
          </w:tcPr>
          <w:p w14:paraId="6AE8DB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3" w:type="dxa"/>
            <w:tcBorders>
              <w:left w:val="single" w:sz="4" w:space="0" w:color="000000"/>
              <w:bottom w:val="single" w:sz="4" w:space="0" w:color="000000"/>
            </w:tcBorders>
          </w:tcPr>
          <w:p w14:paraId="023253A0"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5FBEC038"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Card Loss, Fraud</w:t>
            </w:r>
          </w:p>
        </w:tc>
      </w:tr>
      <w:tr w:rsidR="00246905" w14:paraId="212DA53C" w14:textId="77777777">
        <w:tc>
          <w:tcPr>
            <w:tcW w:w="2093" w:type="dxa"/>
            <w:tcBorders>
              <w:left w:val="single" w:sz="4" w:space="0" w:color="000000"/>
              <w:bottom w:val="single" w:sz="4" w:space="0" w:color="000000"/>
            </w:tcBorders>
          </w:tcPr>
          <w:p w14:paraId="5BB4C087"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Fingerprint Scan</w:t>
            </w:r>
          </w:p>
        </w:tc>
        <w:tc>
          <w:tcPr>
            <w:tcW w:w="2093" w:type="dxa"/>
            <w:tcBorders>
              <w:left w:val="single" w:sz="4" w:space="0" w:color="000000"/>
              <w:bottom w:val="single" w:sz="4" w:space="0" w:color="000000"/>
            </w:tcBorders>
          </w:tcPr>
          <w:p w14:paraId="404AF3C1"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2" w:type="dxa"/>
            <w:tcBorders>
              <w:left w:val="single" w:sz="4" w:space="0" w:color="000000"/>
              <w:bottom w:val="single" w:sz="4" w:space="0" w:color="000000"/>
            </w:tcBorders>
          </w:tcPr>
          <w:p w14:paraId="1675FE7E"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High</w:t>
            </w:r>
          </w:p>
        </w:tc>
        <w:tc>
          <w:tcPr>
            <w:tcW w:w="2093" w:type="dxa"/>
            <w:tcBorders>
              <w:left w:val="single" w:sz="4" w:space="0" w:color="000000"/>
              <w:bottom w:val="single" w:sz="4" w:space="0" w:color="000000"/>
            </w:tcBorders>
          </w:tcPr>
          <w:p w14:paraId="47B0F74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Medium</w:t>
            </w:r>
          </w:p>
        </w:tc>
        <w:tc>
          <w:tcPr>
            <w:tcW w:w="2095" w:type="dxa"/>
            <w:tcBorders>
              <w:left w:val="single" w:sz="4" w:space="0" w:color="000000"/>
              <w:bottom w:val="single" w:sz="4" w:space="0" w:color="000000"/>
              <w:right w:val="single" w:sz="4" w:space="0" w:color="000000"/>
            </w:tcBorders>
          </w:tcPr>
          <w:p w14:paraId="6B0B078D"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Hygiene Issues</w:t>
            </w:r>
          </w:p>
        </w:tc>
      </w:tr>
      <w:tr w:rsidR="00246905" w14:paraId="1D394360" w14:textId="77777777">
        <w:tc>
          <w:tcPr>
            <w:tcW w:w="2093" w:type="dxa"/>
            <w:tcBorders>
              <w:left w:val="single" w:sz="4" w:space="0" w:color="000000"/>
              <w:bottom w:val="single" w:sz="4" w:space="0" w:color="000000"/>
            </w:tcBorders>
          </w:tcPr>
          <w:p w14:paraId="6F28AFC2"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Face Recognition</w:t>
            </w:r>
          </w:p>
        </w:tc>
        <w:tc>
          <w:tcPr>
            <w:tcW w:w="2093" w:type="dxa"/>
            <w:tcBorders>
              <w:left w:val="single" w:sz="4" w:space="0" w:color="000000"/>
              <w:bottom w:val="single" w:sz="4" w:space="0" w:color="000000"/>
            </w:tcBorders>
          </w:tcPr>
          <w:p w14:paraId="06EB91D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2" w:type="dxa"/>
            <w:tcBorders>
              <w:left w:val="single" w:sz="4" w:space="0" w:color="000000"/>
              <w:bottom w:val="single" w:sz="4" w:space="0" w:color="000000"/>
            </w:tcBorders>
          </w:tcPr>
          <w:p w14:paraId="1646184F"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Very High</w:t>
            </w:r>
          </w:p>
        </w:tc>
        <w:tc>
          <w:tcPr>
            <w:tcW w:w="2093" w:type="dxa"/>
            <w:tcBorders>
              <w:left w:val="single" w:sz="4" w:space="0" w:color="000000"/>
              <w:bottom w:val="single" w:sz="4" w:space="0" w:color="000000"/>
            </w:tcBorders>
          </w:tcPr>
          <w:p w14:paraId="1A1F3B36"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Fast</w:t>
            </w:r>
          </w:p>
        </w:tc>
        <w:tc>
          <w:tcPr>
            <w:tcW w:w="2095" w:type="dxa"/>
            <w:tcBorders>
              <w:left w:val="single" w:sz="4" w:space="0" w:color="000000"/>
              <w:bottom w:val="single" w:sz="4" w:space="0" w:color="000000"/>
              <w:right w:val="single" w:sz="4" w:space="0" w:color="000000"/>
            </w:tcBorders>
          </w:tcPr>
          <w:p w14:paraId="3B2F360C"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Lighting, Accuracy</w:t>
            </w:r>
          </w:p>
        </w:tc>
      </w:tr>
    </w:tbl>
    <w:p w14:paraId="38DA8B9F" w14:textId="77777777" w:rsidR="00246905" w:rsidRDefault="00246905">
      <w:pPr>
        <w:rPr>
          <w:rStyle w:val="Strong"/>
        </w:rPr>
      </w:pPr>
    </w:p>
    <w:p w14:paraId="332B331F" w14:textId="77777777" w:rsidR="00246905" w:rsidRDefault="00000000">
      <w:pPr>
        <w:pStyle w:val="Heading3"/>
        <w:spacing w:before="280" w:after="280"/>
      </w:pPr>
      <w:bookmarkStart w:id="131" w:name="__RefHeading___Toc8551_1534167848"/>
      <w:bookmarkEnd w:id="131"/>
      <w:r>
        <w:rPr>
          <w:rStyle w:val="Strong"/>
          <w:b/>
          <w:bCs/>
        </w:rPr>
        <w:t>2.2 Existing Solutions and Their Limitations</w:t>
      </w:r>
    </w:p>
    <w:p w14:paraId="1B54F65E" w14:textId="77777777" w:rsidR="00246905" w:rsidRDefault="00000000">
      <w:pPr>
        <w:pStyle w:val="BodyText"/>
      </w:pPr>
      <w:r>
        <w:t>Several solutions are available, but many of them still face limitations:</w:t>
      </w:r>
    </w:p>
    <w:p w14:paraId="257C4047" w14:textId="77777777" w:rsidR="00246905" w:rsidRDefault="00000000">
      <w:pPr>
        <w:pStyle w:val="BodyText"/>
      </w:pPr>
      <w:r>
        <w:rPr>
          <w:rStyle w:val="Strong"/>
        </w:rPr>
        <w:t>1. Commercial Face Recognition Attendance Systems</w:t>
      </w:r>
    </w:p>
    <w:p w14:paraId="2ABAAC40" w14:textId="77777777" w:rsidR="00246905" w:rsidRDefault="00000000">
      <w:pPr>
        <w:pStyle w:val="BodyText"/>
        <w:numPr>
          <w:ilvl w:val="0"/>
          <w:numId w:val="52"/>
        </w:numPr>
        <w:tabs>
          <w:tab w:val="clear" w:pos="709"/>
          <w:tab w:val="left" w:pos="0"/>
        </w:tabs>
        <w:pPrChange w:id="132" w:author="Henri Ouma" w:date="2025-03-23T20:24:00Z" w16du:dateUtc="2025-03-23T17:24:00Z">
          <w:pPr>
            <w:pStyle w:val="BodyText"/>
            <w:numPr>
              <w:numId w:val="125"/>
            </w:numPr>
            <w:tabs>
              <w:tab w:val="left" w:pos="0"/>
            </w:tabs>
            <w:ind w:left="709" w:hanging="283"/>
          </w:pPr>
        </w:pPrChange>
      </w:pPr>
      <w:r>
        <w:rPr>
          <w:rStyle w:val="Strong"/>
        </w:rPr>
        <w:t>Limitations</w:t>
      </w:r>
      <w:r>
        <w:t>:</w:t>
      </w:r>
    </w:p>
    <w:p w14:paraId="566EDF87" w14:textId="77777777" w:rsidR="00246905" w:rsidRDefault="00000000">
      <w:pPr>
        <w:pStyle w:val="BodyText"/>
        <w:numPr>
          <w:ilvl w:val="1"/>
          <w:numId w:val="52"/>
        </w:numPr>
        <w:tabs>
          <w:tab w:val="left" w:pos="0"/>
        </w:tabs>
        <w:pPrChange w:id="133" w:author="Henri Ouma" w:date="2025-03-23T20:24:00Z" w16du:dateUtc="2025-03-23T17:24:00Z">
          <w:pPr>
            <w:pStyle w:val="BodyText"/>
            <w:numPr>
              <w:ilvl w:val="1"/>
              <w:numId w:val="125"/>
            </w:numPr>
            <w:tabs>
              <w:tab w:val="left" w:pos="0"/>
              <w:tab w:val="num" w:pos="1418"/>
            </w:tabs>
            <w:ind w:left="1418" w:hanging="283"/>
          </w:pPr>
        </w:pPrChange>
      </w:pPr>
      <w:r>
        <w:rPr>
          <w:rStyle w:val="Strong"/>
        </w:rPr>
        <w:t>High Cost</w:t>
      </w:r>
      <w:r>
        <w:t>: Many enterprise-level facial recognition systems are prohibitively expensive for educational institutions.</w:t>
      </w:r>
    </w:p>
    <w:p w14:paraId="7682146F" w14:textId="77777777" w:rsidR="00246905" w:rsidRDefault="00000000">
      <w:pPr>
        <w:pStyle w:val="BodyText"/>
        <w:numPr>
          <w:ilvl w:val="1"/>
          <w:numId w:val="52"/>
        </w:numPr>
        <w:tabs>
          <w:tab w:val="left" w:pos="0"/>
        </w:tabs>
        <w:pPrChange w:id="134" w:author="Henri Ouma" w:date="2025-03-23T20:24:00Z" w16du:dateUtc="2025-03-23T17:24:00Z">
          <w:pPr>
            <w:pStyle w:val="BodyText"/>
            <w:numPr>
              <w:ilvl w:val="1"/>
              <w:numId w:val="125"/>
            </w:numPr>
            <w:tabs>
              <w:tab w:val="left" w:pos="0"/>
              <w:tab w:val="num" w:pos="1418"/>
            </w:tabs>
            <w:ind w:left="1418" w:hanging="283"/>
          </w:pPr>
        </w:pPrChange>
      </w:pPr>
      <w:r>
        <w:rPr>
          <w:rStyle w:val="Strong"/>
        </w:rPr>
        <w:t>Lack of Customization</w:t>
      </w:r>
      <w:r>
        <w:t>: Commercial systems often don’t integrate well with existing school databases or are too rigid to customize.</w:t>
      </w:r>
    </w:p>
    <w:p w14:paraId="7756D0B8" w14:textId="77777777" w:rsidR="00246905" w:rsidRDefault="00000000">
      <w:pPr>
        <w:pStyle w:val="BodyText"/>
        <w:numPr>
          <w:ilvl w:val="1"/>
          <w:numId w:val="52"/>
        </w:numPr>
        <w:tabs>
          <w:tab w:val="left" w:pos="0"/>
        </w:tabs>
        <w:pPrChange w:id="135" w:author="Henri Ouma" w:date="2025-03-23T20:24:00Z" w16du:dateUtc="2025-03-23T17:24:00Z">
          <w:pPr>
            <w:pStyle w:val="BodyText"/>
            <w:numPr>
              <w:ilvl w:val="1"/>
              <w:numId w:val="125"/>
            </w:numPr>
            <w:tabs>
              <w:tab w:val="left" w:pos="0"/>
              <w:tab w:val="num" w:pos="1418"/>
            </w:tabs>
            <w:ind w:left="1418" w:hanging="283"/>
          </w:pPr>
        </w:pPrChange>
      </w:pPr>
      <w:r>
        <w:rPr>
          <w:rStyle w:val="Strong"/>
        </w:rPr>
        <w:t>Privacy Concerns</w:t>
      </w:r>
      <w:r>
        <w:t>: Some commercial solutions store facial data insecurely, creating data protection issues.</w:t>
      </w:r>
    </w:p>
    <w:p w14:paraId="58922059" w14:textId="77777777" w:rsidR="00246905" w:rsidRDefault="00000000">
      <w:pPr>
        <w:pStyle w:val="BodyText"/>
      </w:pPr>
      <w:r>
        <w:rPr>
          <w:rStyle w:val="Strong"/>
        </w:rPr>
        <w:t>2. Open-Source Face Recognition Libraries</w:t>
      </w:r>
      <w:r>
        <w:t xml:space="preserve"> There are several open-source libraries that provide face recognition capabilities but lack complete attendance solutions:</w:t>
      </w:r>
    </w:p>
    <w:p w14:paraId="78EFD9C2" w14:textId="77777777" w:rsidR="00246905" w:rsidRDefault="00000000">
      <w:pPr>
        <w:pStyle w:val="BodyText"/>
        <w:numPr>
          <w:ilvl w:val="0"/>
          <w:numId w:val="53"/>
        </w:numPr>
        <w:tabs>
          <w:tab w:val="clear" w:pos="709"/>
          <w:tab w:val="left" w:pos="0"/>
        </w:tabs>
        <w:pPrChange w:id="136" w:author="Henri Ouma" w:date="2025-03-23T20:24:00Z" w16du:dateUtc="2025-03-23T17:24:00Z">
          <w:pPr>
            <w:pStyle w:val="BodyText"/>
            <w:numPr>
              <w:numId w:val="126"/>
            </w:numPr>
            <w:tabs>
              <w:tab w:val="left" w:pos="0"/>
            </w:tabs>
            <w:ind w:left="709" w:hanging="283"/>
          </w:pPr>
        </w:pPrChange>
      </w:pPr>
      <w:proofErr w:type="spellStart"/>
      <w:r>
        <w:rPr>
          <w:rStyle w:val="Strong"/>
        </w:rPr>
        <w:t>Dlib</w:t>
      </w:r>
      <w:proofErr w:type="spellEnd"/>
      <w:r>
        <w:rPr>
          <w:rStyle w:val="Strong"/>
        </w:rPr>
        <w:t xml:space="preserve"> (</w:t>
      </w:r>
      <w:proofErr w:type="spellStart"/>
      <w:r>
        <w:rPr>
          <w:rStyle w:val="Strong"/>
        </w:rPr>
        <w:t>Face_Recognition</w:t>
      </w:r>
      <w:proofErr w:type="spellEnd"/>
      <w:r>
        <w:rPr>
          <w:rStyle w:val="Strong"/>
        </w:rPr>
        <w:t xml:space="preserve"> Library)</w:t>
      </w:r>
      <w:r>
        <w:t>:</w:t>
      </w:r>
    </w:p>
    <w:p w14:paraId="2481E91B" w14:textId="77777777" w:rsidR="00246905" w:rsidRDefault="00000000">
      <w:pPr>
        <w:pStyle w:val="BodyText"/>
        <w:numPr>
          <w:ilvl w:val="1"/>
          <w:numId w:val="53"/>
        </w:numPr>
        <w:tabs>
          <w:tab w:val="left" w:pos="0"/>
        </w:tabs>
        <w:pPrChange w:id="137" w:author="Henri Ouma" w:date="2025-03-23T20:24:00Z" w16du:dateUtc="2025-03-23T17:24:00Z">
          <w:pPr>
            <w:pStyle w:val="BodyText"/>
            <w:numPr>
              <w:ilvl w:val="1"/>
              <w:numId w:val="126"/>
            </w:numPr>
            <w:tabs>
              <w:tab w:val="left" w:pos="0"/>
              <w:tab w:val="num" w:pos="1418"/>
            </w:tabs>
            <w:ind w:left="1418" w:hanging="283"/>
          </w:pPr>
        </w:pPrChange>
      </w:pPr>
      <w:r>
        <w:t>Offers pre-trained models for face detection.</w:t>
      </w:r>
    </w:p>
    <w:p w14:paraId="26D86D94" w14:textId="77777777" w:rsidR="00246905" w:rsidRDefault="00000000">
      <w:pPr>
        <w:pStyle w:val="BodyText"/>
        <w:numPr>
          <w:ilvl w:val="1"/>
          <w:numId w:val="53"/>
        </w:numPr>
        <w:tabs>
          <w:tab w:val="left" w:pos="0"/>
        </w:tabs>
        <w:pPrChange w:id="138" w:author="Henri Ouma" w:date="2025-03-23T20:24:00Z" w16du:dateUtc="2025-03-23T17:24:00Z">
          <w:pPr>
            <w:pStyle w:val="BodyText"/>
            <w:numPr>
              <w:ilvl w:val="1"/>
              <w:numId w:val="126"/>
            </w:numPr>
            <w:tabs>
              <w:tab w:val="left" w:pos="0"/>
              <w:tab w:val="num" w:pos="1418"/>
            </w:tabs>
            <w:ind w:left="1418" w:hanging="283"/>
          </w:pPr>
        </w:pPrChange>
      </w:pPr>
      <w:r>
        <w:t>Mainly used in Python-based applications.</w:t>
      </w:r>
    </w:p>
    <w:p w14:paraId="57F08627" w14:textId="77777777" w:rsidR="00246905" w:rsidRDefault="00000000">
      <w:pPr>
        <w:pStyle w:val="BodyText"/>
        <w:numPr>
          <w:ilvl w:val="0"/>
          <w:numId w:val="53"/>
        </w:numPr>
        <w:tabs>
          <w:tab w:val="clear" w:pos="709"/>
          <w:tab w:val="left" w:pos="0"/>
        </w:tabs>
        <w:pPrChange w:id="139" w:author="Henri Ouma" w:date="2025-03-23T20:24:00Z" w16du:dateUtc="2025-03-23T17:24:00Z">
          <w:pPr>
            <w:pStyle w:val="BodyText"/>
            <w:numPr>
              <w:numId w:val="126"/>
            </w:numPr>
            <w:tabs>
              <w:tab w:val="left" w:pos="0"/>
            </w:tabs>
            <w:ind w:left="709" w:hanging="283"/>
          </w:pPr>
        </w:pPrChange>
      </w:pPr>
      <w:r>
        <w:rPr>
          <w:rStyle w:val="Strong"/>
        </w:rPr>
        <w:t>OpenCV</w:t>
      </w:r>
      <w:r>
        <w:t>:</w:t>
      </w:r>
    </w:p>
    <w:p w14:paraId="415779A2" w14:textId="77777777" w:rsidR="00246905" w:rsidRDefault="00000000">
      <w:pPr>
        <w:pStyle w:val="BodyText"/>
        <w:numPr>
          <w:ilvl w:val="1"/>
          <w:numId w:val="53"/>
        </w:numPr>
        <w:tabs>
          <w:tab w:val="left" w:pos="0"/>
        </w:tabs>
        <w:pPrChange w:id="140" w:author="Henri Ouma" w:date="2025-03-23T20:24:00Z" w16du:dateUtc="2025-03-23T17:24:00Z">
          <w:pPr>
            <w:pStyle w:val="BodyText"/>
            <w:numPr>
              <w:ilvl w:val="1"/>
              <w:numId w:val="126"/>
            </w:numPr>
            <w:tabs>
              <w:tab w:val="left" w:pos="0"/>
              <w:tab w:val="num" w:pos="1418"/>
            </w:tabs>
            <w:ind w:left="1418" w:hanging="283"/>
          </w:pPr>
        </w:pPrChange>
      </w:pPr>
      <w:r>
        <w:t>Provides real-time face detection and tracking.</w:t>
      </w:r>
    </w:p>
    <w:p w14:paraId="53E2122B" w14:textId="77777777" w:rsidR="00246905" w:rsidRDefault="00000000">
      <w:pPr>
        <w:pStyle w:val="BodyText"/>
        <w:numPr>
          <w:ilvl w:val="1"/>
          <w:numId w:val="53"/>
        </w:numPr>
        <w:tabs>
          <w:tab w:val="left" w:pos="0"/>
        </w:tabs>
        <w:pPrChange w:id="141" w:author="Henri Ouma" w:date="2025-03-23T20:24:00Z" w16du:dateUtc="2025-03-23T17:24:00Z">
          <w:pPr>
            <w:pStyle w:val="BodyText"/>
            <w:numPr>
              <w:ilvl w:val="1"/>
              <w:numId w:val="126"/>
            </w:numPr>
            <w:tabs>
              <w:tab w:val="left" w:pos="0"/>
              <w:tab w:val="num" w:pos="1418"/>
            </w:tabs>
            <w:ind w:left="1418" w:hanging="283"/>
          </w:pPr>
        </w:pPrChange>
      </w:pPr>
      <w:r>
        <w:t>Requires manual tuning for optimal accuracy.</w:t>
      </w:r>
    </w:p>
    <w:p w14:paraId="22DFDF0E" w14:textId="77777777" w:rsidR="00246905" w:rsidRDefault="00000000">
      <w:pPr>
        <w:pStyle w:val="BodyText"/>
        <w:numPr>
          <w:ilvl w:val="0"/>
          <w:numId w:val="53"/>
        </w:numPr>
        <w:tabs>
          <w:tab w:val="clear" w:pos="709"/>
          <w:tab w:val="left" w:pos="0"/>
        </w:tabs>
        <w:pPrChange w:id="142" w:author="Henri Ouma" w:date="2025-03-23T20:24:00Z" w16du:dateUtc="2025-03-23T17:24:00Z">
          <w:pPr>
            <w:pStyle w:val="BodyText"/>
            <w:numPr>
              <w:numId w:val="126"/>
            </w:numPr>
            <w:tabs>
              <w:tab w:val="left" w:pos="0"/>
            </w:tabs>
            <w:ind w:left="709" w:hanging="283"/>
          </w:pPr>
        </w:pPrChange>
      </w:pPr>
      <w:r>
        <w:rPr>
          <w:rStyle w:val="Strong"/>
        </w:rPr>
        <w:t>Face_API.js</w:t>
      </w:r>
      <w:r>
        <w:t>:</w:t>
      </w:r>
    </w:p>
    <w:p w14:paraId="017CD0FD" w14:textId="77777777" w:rsidR="00246905" w:rsidRDefault="00000000">
      <w:pPr>
        <w:pStyle w:val="BodyText"/>
        <w:numPr>
          <w:ilvl w:val="1"/>
          <w:numId w:val="53"/>
        </w:numPr>
        <w:tabs>
          <w:tab w:val="left" w:pos="0"/>
        </w:tabs>
        <w:pPrChange w:id="143" w:author="Henri Ouma" w:date="2025-03-23T20:24:00Z" w16du:dateUtc="2025-03-23T17:24:00Z">
          <w:pPr>
            <w:pStyle w:val="BodyText"/>
            <w:numPr>
              <w:ilvl w:val="1"/>
              <w:numId w:val="126"/>
            </w:numPr>
            <w:tabs>
              <w:tab w:val="left" w:pos="0"/>
              <w:tab w:val="num" w:pos="1418"/>
            </w:tabs>
            <w:ind w:left="1418" w:hanging="283"/>
          </w:pPr>
        </w:pPrChange>
      </w:pPr>
      <w:r>
        <w:t>A JavaScript library designed for use in web applications.</w:t>
      </w:r>
    </w:p>
    <w:p w14:paraId="2C6A3687" w14:textId="77777777" w:rsidR="00246905" w:rsidRDefault="00000000">
      <w:pPr>
        <w:pStyle w:val="BodyText"/>
        <w:numPr>
          <w:ilvl w:val="1"/>
          <w:numId w:val="53"/>
        </w:numPr>
        <w:tabs>
          <w:tab w:val="left" w:pos="0"/>
        </w:tabs>
        <w:pPrChange w:id="144" w:author="Henri Ouma" w:date="2025-03-23T20:24:00Z" w16du:dateUtc="2025-03-23T17:24:00Z">
          <w:pPr>
            <w:pStyle w:val="BodyText"/>
            <w:numPr>
              <w:ilvl w:val="1"/>
              <w:numId w:val="126"/>
            </w:numPr>
            <w:tabs>
              <w:tab w:val="left" w:pos="0"/>
              <w:tab w:val="num" w:pos="1418"/>
            </w:tabs>
            <w:ind w:left="1418" w:hanging="283"/>
          </w:pPr>
        </w:pPrChange>
      </w:pPr>
      <w:r>
        <w:t>While useful, these libraries require developers to build custom systems around them.</w:t>
      </w:r>
    </w:p>
    <w:p w14:paraId="01BAB0DD" w14:textId="77777777" w:rsidR="00246905" w:rsidRDefault="00000000">
      <w:pPr>
        <w:pStyle w:val="Heading3"/>
        <w:spacing w:before="280" w:after="280"/>
      </w:pPr>
      <w:bookmarkStart w:id="145" w:name="__RefHeading___Toc8553_1534167848"/>
      <w:bookmarkEnd w:id="145"/>
      <w:r>
        <w:rPr>
          <w:rStyle w:val="Strong"/>
          <w:b/>
          <w:bCs/>
        </w:rPr>
        <w:t>2.3 Platforms and Technologies Used in Face Recognition Systems</w:t>
      </w:r>
    </w:p>
    <w:p w14:paraId="721FC8C4" w14:textId="77777777" w:rsidR="00246905" w:rsidRDefault="00000000">
      <w:pPr>
        <w:pStyle w:val="BodyText"/>
      </w:pPr>
      <w:r>
        <w:rPr>
          <w:rStyle w:val="Strong"/>
        </w:rPr>
        <w:t>1. Deep Learning Algorithms for Face Recognition</w:t>
      </w:r>
      <w:r>
        <w:t xml:space="preserve"> The system employs deep learning models to achieve high accuracy in face recognition. Key technologies include:</w:t>
      </w:r>
    </w:p>
    <w:p w14:paraId="4865EB6C" w14:textId="77777777" w:rsidR="00246905" w:rsidRDefault="00000000">
      <w:pPr>
        <w:pStyle w:val="BodyText"/>
        <w:numPr>
          <w:ilvl w:val="0"/>
          <w:numId w:val="54"/>
        </w:numPr>
        <w:tabs>
          <w:tab w:val="clear" w:pos="709"/>
          <w:tab w:val="left" w:pos="0"/>
        </w:tabs>
        <w:pPrChange w:id="146" w:author="Henri Ouma" w:date="2025-03-23T20:24:00Z" w16du:dateUtc="2025-03-23T17:24:00Z">
          <w:pPr>
            <w:pStyle w:val="BodyText"/>
            <w:numPr>
              <w:numId w:val="127"/>
            </w:numPr>
            <w:tabs>
              <w:tab w:val="left" w:pos="0"/>
            </w:tabs>
            <w:ind w:left="709" w:hanging="283"/>
          </w:pPr>
        </w:pPrChange>
      </w:pPr>
      <w:r>
        <w:rPr>
          <w:rStyle w:val="Strong"/>
        </w:rPr>
        <w:t>Convolutional Neural Networks (CNNs)</w:t>
      </w:r>
      <w:r>
        <w:t>:</w:t>
      </w:r>
    </w:p>
    <w:p w14:paraId="090569E0" w14:textId="77777777" w:rsidR="00246905" w:rsidRDefault="00000000">
      <w:pPr>
        <w:pStyle w:val="BodyText"/>
        <w:numPr>
          <w:ilvl w:val="1"/>
          <w:numId w:val="54"/>
        </w:numPr>
        <w:tabs>
          <w:tab w:val="left" w:pos="0"/>
        </w:tabs>
        <w:pPrChange w:id="147" w:author="Henri Ouma" w:date="2025-03-23T20:24:00Z" w16du:dateUtc="2025-03-23T17:24:00Z">
          <w:pPr>
            <w:pStyle w:val="BodyText"/>
            <w:numPr>
              <w:ilvl w:val="1"/>
              <w:numId w:val="127"/>
            </w:numPr>
            <w:tabs>
              <w:tab w:val="left" w:pos="0"/>
              <w:tab w:val="num" w:pos="1418"/>
            </w:tabs>
            <w:ind w:left="1418" w:hanging="283"/>
          </w:pPr>
        </w:pPrChange>
      </w:pPr>
      <w:r>
        <w:t xml:space="preserve">Used in frameworks like </w:t>
      </w:r>
      <w:r>
        <w:rPr>
          <w:rStyle w:val="Strong"/>
        </w:rPr>
        <w:t>TensorFlow</w:t>
      </w:r>
      <w:r>
        <w:t xml:space="preserve"> and </w:t>
      </w:r>
      <w:proofErr w:type="spellStart"/>
      <w:r>
        <w:rPr>
          <w:rStyle w:val="Strong"/>
        </w:rPr>
        <w:t>Face_Recognition</w:t>
      </w:r>
      <w:proofErr w:type="spellEnd"/>
      <w:r>
        <w:t xml:space="preserve"> for feature extraction.</w:t>
      </w:r>
    </w:p>
    <w:p w14:paraId="2FBB6F79" w14:textId="77777777" w:rsidR="00246905" w:rsidRDefault="00000000">
      <w:pPr>
        <w:pStyle w:val="BodyText"/>
        <w:numPr>
          <w:ilvl w:val="1"/>
          <w:numId w:val="54"/>
        </w:numPr>
        <w:tabs>
          <w:tab w:val="left" w:pos="0"/>
        </w:tabs>
        <w:pPrChange w:id="148" w:author="Henri Ouma" w:date="2025-03-23T20:24:00Z" w16du:dateUtc="2025-03-23T17:24:00Z">
          <w:pPr>
            <w:pStyle w:val="BodyText"/>
            <w:numPr>
              <w:ilvl w:val="1"/>
              <w:numId w:val="127"/>
            </w:numPr>
            <w:tabs>
              <w:tab w:val="left" w:pos="0"/>
              <w:tab w:val="num" w:pos="1418"/>
            </w:tabs>
            <w:ind w:left="1418" w:hanging="283"/>
          </w:pPr>
        </w:pPrChange>
      </w:pPr>
      <w:r>
        <w:t>CNNs learn facial features such as eyes, nose, and overall face shape.</w:t>
      </w:r>
    </w:p>
    <w:p w14:paraId="44B0382B" w14:textId="77777777" w:rsidR="00246905" w:rsidRDefault="00000000">
      <w:pPr>
        <w:pStyle w:val="BodyText"/>
        <w:numPr>
          <w:ilvl w:val="0"/>
          <w:numId w:val="54"/>
        </w:numPr>
        <w:tabs>
          <w:tab w:val="clear" w:pos="709"/>
          <w:tab w:val="left" w:pos="0"/>
        </w:tabs>
        <w:pPrChange w:id="149" w:author="Henri Ouma" w:date="2025-03-23T20:24:00Z" w16du:dateUtc="2025-03-23T17:24:00Z">
          <w:pPr>
            <w:pStyle w:val="BodyText"/>
            <w:numPr>
              <w:numId w:val="127"/>
            </w:numPr>
            <w:tabs>
              <w:tab w:val="left" w:pos="0"/>
            </w:tabs>
            <w:ind w:left="709" w:hanging="283"/>
          </w:pPr>
        </w:pPrChange>
      </w:pPr>
      <w:r>
        <w:rPr>
          <w:rStyle w:val="Strong"/>
        </w:rPr>
        <w:t>MTCNN (Multi-task Cascaded Convolutional Networks)</w:t>
      </w:r>
      <w:r>
        <w:t>:</w:t>
      </w:r>
    </w:p>
    <w:p w14:paraId="3767A0D7" w14:textId="77777777" w:rsidR="00246905" w:rsidRDefault="00000000">
      <w:pPr>
        <w:pStyle w:val="BodyText"/>
        <w:numPr>
          <w:ilvl w:val="1"/>
          <w:numId w:val="54"/>
        </w:numPr>
        <w:tabs>
          <w:tab w:val="left" w:pos="0"/>
        </w:tabs>
        <w:pPrChange w:id="150" w:author="Henri Ouma" w:date="2025-03-23T20:24:00Z" w16du:dateUtc="2025-03-23T17:24:00Z">
          <w:pPr>
            <w:pStyle w:val="BodyText"/>
            <w:numPr>
              <w:ilvl w:val="1"/>
              <w:numId w:val="127"/>
            </w:numPr>
            <w:tabs>
              <w:tab w:val="left" w:pos="0"/>
              <w:tab w:val="num" w:pos="1418"/>
            </w:tabs>
            <w:ind w:left="1418" w:hanging="283"/>
          </w:pPr>
        </w:pPrChange>
      </w:pPr>
      <w:r>
        <w:t>Used for face detection and alignment.</w:t>
      </w:r>
    </w:p>
    <w:p w14:paraId="1D921C11" w14:textId="77777777" w:rsidR="00246905" w:rsidRDefault="00000000">
      <w:pPr>
        <w:pStyle w:val="BodyText"/>
        <w:numPr>
          <w:ilvl w:val="1"/>
          <w:numId w:val="54"/>
        </w:numPr>
        <w:tabs>
          <w:tab w:val="left" w:pos="0"/>
        </w:tabs>
        <w:pPrChange w:id="151" w:author="Henri Ouma" w:date="2025-03-23T20:24:00Z" w16du:dateUtc="2025-03-23T17:24:00Z">
          <w:pPr>
            <w:pStyle w:val="BodyText"/>
            <w:numPr>
              <w:ilvl w:val="1"/>
              <w:numId w:val="127"/>
            </w:numPr>
            <w:tabs>
              <w:tab w:val="left" w:pos="0"/>
              <w:tab w:val="num" w:pos="1418"/>
            </w:tabs>
            <w:ind w:left="1418" w:hanging="283"/>
          </w:pPr>
        </w:pPrChange>
      </w:pPr>
      <w:r>
        <w:t>Ensures the system captures high-quality, aligned images for processing.</w:t>
      </w:r>
    </w:p>
    <w:p w14:paraId="094B885A" w14:textId="77777777" w:rsidR="00246905" w:rsidRDefault="00000000">
      <w:pPr>
        <w:pStyle w:val="BodyText"/>
        <w:numPr>
          <w:ilvl w:val="0"/>
          <w:numId w:val="54"/>
        </w:numPr>
        <w:tabs>
          <w:tab w:val="clear" w:pos="709"/>
          <w:tab w:val="left" w:pos="0"/>
        </w:tabs>
        <w:pPrChange w:id="152" w:author="Henri Ouma" w:date="2025-03-23T20:24:00Z" w16du:dateUtc="2025-03-23T17:24:00Z">
          <w:pPr>
            <w:pStyle w:val="BodyText"/>
            <w:numPr>
              <w:numId w:val="127"/>
            </w:numPr>
            <w:tabs>
              <w:tab w:val="left" w:pos="0"/>
            </w:tabs>
            <w:ind w:left="709" w:hanging="283"/>
          </w:pPr>
        </w:pPrChange>
      </w:pPr>
      <w:proofErr w:type="spellStart"/>
      <w:r>
        <w:rPr>
          <w:rStyle w:val="Strong"/>
        </w:rPr>
        <w:t>RetinaFace</w:t>
      </w:r>
      <w:proofErr w:type="spellEnd"/>
      <w:r>
        <w:t>:</w:t>
      </w:r>
    </w:p>
    <w:p w14:paraId="31BAA5CF" w14:textId="77777777" w:rsidR="00246905" w:rsidRDefault="00000000">
      <w:pPr>
        <w:pStyle w:val="BodyText"/>
        <w:numPr>
          <w:ilvl w:val="1"/>
          <w:numId w:val="54"/>
        </w:numPr>
        <w:tabs>
          <w:tab w:val="left" w:pos="0"/>
        </w:tabs>
        <w:pPrChange w:id="153" w:author="Henri Ouma" w:date="2025-03-23T20:24:00Z" w16du:dateUtc="2025-03-23T17:24:00Z">
          <w:pPr>
            <w:pStyle w:val="BodyText"/>
            <w:numPr>
              <w:ilvl w:val="1"/>
              <w:numId w:val="127"/>
            </w:numPr>
            <w:tabs>
              <w:tab w:val="left" w:pos="0"/>
              <w:tab w:val="num" w:pos="1418"/>
            </w:tabs>
            <w:ind w:left="1418" w:hanging="283"/>
          </w:pPr>
        </w:pPrChange>
      </w:pPr>
      <w:r>
        <w:t>A state-of-the-art face detection model that improves accuracy by detecting faces even in challenging conditions.</w:t>
      </w:r>
    </w:p>
    <w:p w14:paraId="6077CA1E" w14:textId="77777777" w:rsidR="00246905" w:rsidRDefault="00000000">
      <w:pPr>
        <w:pStyle w:val="BodyText"/>
      </w:pPr>
      <w:r>
        <w:rPr>
          <w:rStyle w:val="Strong"/>
        </w:rPr>
        <w:t>2. System Architecture and Deployment Options</w:t>
      </w:r>
      <w:r>
        <w:t xml:space="preserve"> The system can be deployed in two environments:</w:t>
      </w:r>
    </w:p>
    <w:p w14:paraId="6E91CB85" w14:textId="77777777" w:rsidR="00246905" w:rsidRDefault="00000000">
      <w:pPr>
        <w:pStyle w:val="BodyText"/>
        <w:numPr>
          <w:ilvl w:val="0"/>
          <w:numId w:val="55"/>
        </w:numPr>
        <w:tabs>
          <w:tab w:val="clear" w:pos="709"/>
          <w:tab w:val="left" w:pos="0"/>
        </w:tabs>
        <w:pPrChange w:id="154" w:author="Henri Ouma" w:date="2025-03-23T20:24:00Z" w16du:dateUtc="2025-03-23T17:24:00Z">
          <w:pPr>
            <w:pStyle w:val="BodyText"/>
            <w:numPr>
              <w:numId w:val="128"/>
            </w:numPr>
            <w:tabs>
              <w:tab w:val="left" w:pos="0"/>
            </w:tabs>
            <w:ind w:left="709" w:hanging="283"/>
          </w:pPr>
        </w:pPrChange>
      </w:pPr>
      <w:r>
        <w:rPr>
          <w:rStyle w:val="Strong"/>
        </w:rPr>
        <w:t>Local Deployment</w:t>
      </w:r>
      <w:r>
        <w:t>: The system runs on an institution’s internal network, ensuring data remains on-premises and avoiding reliance on the internet.</w:t>
      </w:r>
    </w:p>
    <w:p w14:paraId="6A39995C" w14:textId="77777777" w:rsidR="00246905" w:rsidRDefault="00000000">
      <w:pPr>
        <w:pStyle w:val="BodyText"/>
        <w:numPr>
          <w:ilvl w:val="0"/>
          <w:numId w:val="55"/>
        </w:numPr>
        <w:tabs>
          <w:tab w:val="clear" w:pos="709"/>
          <w:tab w:val="left" w:pos="0"/>
        </w:tabs>
        <w:pPrChange w:id="155" w:author="Henri Ouma" w:date="2025-03-23T20:24:00Z" w16du:dateUtc="2025-03-23T17:24:00Z">
          <w:pPr>
            <w:pStyle w:val="BodyText"/>
            <w:numPr>
              <w:numId w:val="128"/>
            </w:numPr>
            <w:tabs>
              <w:tab w:val="left" w:pos="0"/>
            </w:tabs>
            <w:ind w:left="709" w:hanging="283"/>
          </w:pPr>
        </w:pPrChange>
      </w:pPr>
      <w:r>
        <w:rPr>
          <w:rStyle w:val="Strong"/>
        </w:rPr>
        <w:t>Cloud-Based Deployment</w:t>
      </w:r>
      <w:r>
        <w:t>: Hosted on cloud servers, enabling remote access and centralized management.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5287"/>
        <w:gridCol w:w="5289"/>
      </w:tblGrid>
      <w:tr w:rsidR="00246905" w14:paraId="1ED91470" w14:textId="77777777">
        <w:tc>
          <w:tcPr>
            <w:tcW w:w="5232" w:type="dxa"/>
            <w:tcBorders>
              <w:top w:val="single" w:sz="4" w:space="0" w:color="000000"/>
              <w:left w:val="single" w:sz="4" w:space="0" w:color="000000"/>
              <w:bottom w:val="single" w:sz="4" w:space="0" w:color="000000"/>
            </w:tcBorders>
          </w:tcPr>
          <w:p w14:paraId="3EBD5BED"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14:paraId="017C7675" w14:textId="77777777" w:rsidR="00246905" w:rsidRDefault="00000000">
            <w:pPr>
              <w:pStyle w:val="TableHeading"/>
              <w:jc w:val="left"/>
              <w:rPr>
                <w:rFonts w:ascii="Liberation Serif" w:eastAsia="Times New Roman" w:hAnsi="Liberation Serif" w:cs="Times New Roman"/>
                <w:b w:val="0"/>
                <w:bCs w:val="0"/>
                <w:color w:val="000000"/>
                <w:sz w:val="24"/>
                <w:szCs w:val="24"/>
              </w:rPr>
            </w:pPr>
            <w:r>
              <w:rPr>
                <w:rStyle w:val="Strong"/>
                <w:rFonts w:ascii="Liberation Sans" w:eastAsia="Times New Roman" w:hAnsi="Liberation Sans" w:cs="Times New Roman"/>
                <w:color w:val="000000"/>
                <w:sz w:val="24"/>
                <w:szCs w:val="24"/>
              </w:rPr>
              <w:t>Technology Used</w:t>
            </w:r>
          </w:p>
        </w:tc>
      </w:tr>
      <w:tr w:rsidR="00246905" w14:paraId="4841E2A5" w14:textId="77777777">
        <w:tc>
          <w:tcPr>
            <w:tcW w:w="5232" w:type="dxa"/>
            <w:tcBorders>
              <w:left w:val="single" w:sz="4" w:space="0" w:color="000000"/>
              <w:bottom w:val="single" w:sz="4" w:space="0" w:color="000000"/>
            </w:tcBorders>
          </w:tcPr>
          <w:p w14:paraId="08F1CD6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Backend</w:t>
            </w:r>
          </w:p>
        </w:tc>
        <w:tc>
          <w:tcPr>
            <w:tcW w:w="5233" w:type="dxa"/>
            <w:tcBorders>
              <w:left w:val="single" w:sz="4" w:space="0" w:color="000000"/>
              <w:bottom w:val="single" w:sz="4" w:space="0" w:color="000000"/>
              <w:right w:val="single" w:sz="4" w:space="0" w:color="000000"/>
            </w:tcBorders>
          </w:tcPr>
          <w:p w14:paraId="3F62B18A"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Django (Python)</w:t>
            </w:r>
          </w:p>
        </w:tc>
      </w:tr>
      <w:tr w:rsidR="00246905" w14:paraId="45D7E486" w14:textId="77777777">
        <w:tc>
          <w:tcPr>
            <w:tcW w:w="5232" w:type="dxa"/>
            <w:tcBorders>
              <w:left w:val="single" w:sz="4" w:space="0" w:color="000000"/>
              <w:bottom w:val="single" w:sz="4" w:space="0" w:color="000000"/>
            </w:tcBorders>
          </w:tcPr>
          <w:p w14:paraId="22A0BE7E"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Frontend</w:t>
            </w:r>
          </w:p>
        </w:tc>
        <w:tc>
          <w:tcPr>
            <w:tcW w:w="5233" w:type="dxa"/>
            <w:tcBorders>
              <w:left w:val="single" w:sz="4" w:space="0" w:color="000000"/>
              <w:bottom w:val="single" w:sz="4" w:space="0" w:color="000000"/>
              <w:right w:val="single" w:sz="4" w:space="0" w:color="000000"/>
            </w:tcBorders>
          </w:tcPr>
          <w:p w14:paraId="0BB8A67E" w14:textId="77777777" w:rsidR="00246905" w:rsidRDefault="00000000">
            <w:pPr>
              <w:pStyle w:val="TableContents"/>
              <w:rPr>
                <w:rFonts w:ascii="Liberation Sans" w:hAnsi="Liberation Sans"/>
              </w:rPr>
            </w:pPr>
            <w:r>
              <w:rPr>
                <w:rFonts w:ascii="Liberation Sans" w:hAnsi="Liberation Sans"/>
              </w:rPr>
              <w:t>HTML, CSS (Tailwind), JavaScript</w:t>
            </w:r>
          </w:p>
        </w:tc>
      </w:tr>
      <w:tr w:rsidR="00246905" w14:paraId="62BFFF4C" w14:textId="77777777">
        <w:tc>
          <w:tcPr>
            <w:tcW w:w="5232" w:type="dxa"/>
            <w:tcBorders>
              <w:left w:val="single" w:sz="4" w:space="0" w:color="000000"/>
              <w:bottom w:val="single" w:sz="4" w:space="0" w:color="000000"/>
            </w:tcBorders>
          </w:tcPr>
          <w:p w14:paraId="0666BDBA"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Database</w:t>
            </w:r>
          </w:p>
        </w:tc>
        <w:tc>
          <w:tcPr>
            <w:tcW w:w="5233" w:type="dxa"/>
            <w:tcBorders>
              <w:left w:val="single" w:sz="4" w:space="0" w:color="000000"/>
              <w:bottom w:val="single" w:sz="4" w:space="0" w:color="000000"/>
              <w:right w:val="single" w:sz="4" w:space="0" w:color="000000"/>
            </w:tcBorders>
          </w:tcPr>
          <w:p w14:paraId="2E894244"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PostgreSQL / SQLite</w:t>
            </w:r>
          </w:p>
        </w:tc>
      </w:tr>
      <w:tr w:rsidR="00246905" w14:paraId="232CFC33" w14:textId="77777777">
        <w:tc>
          <w:tcPr>
            <w:tcW w:w="5232" w:type="dxa"/>
            <w:tcBorders>
              <w:left w:val="single" w:sz="4" w:space="0" w:color="000000"/>
              <w:bottom w:val="single" w:sz="4" w:space="0" w:color="000000"/>
            </w:tcBorders>
          </w:tcPr>
          <w:p w14:paraId="7AB1E338"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Face Detection</w:t>
            </w:r>
          </w:p>
        </w:tc>
        <w:tc>
          <w:tcPr>
            <w:tcW w:w="5233" w:type="dxa"/>
            <w:tcBorders>
              <w:left w:val="single" w:sz="4" w:space="0" w:color="000000"/>
              <w:bottom w:val="single" w:sz="4" w:space="0" w:color="000000"/>
              <w:right w:val="single" w:sz="4" w:space="0" w:color="000000"/>
            </w:tcBorders>
          </w:tcPr>
          <w:p w14:paraId="1566C8AB" w14:textId="77777777" w:rsidR="00246905" w:rsidRDefault="00000000">
            <w:pPr>
              <w:pStyle w:val="TableContents"/>
              <w:rPr>
                <w:rFonts w:ascii="Liberation Sans" w:eastAsia="Times New Roman" w:hAnsi="Liberation Sans" w:cs="Times New Roman"/>
                <w:color w:val="000000"/>
                <w:sz w:val="24"/>
                <w:szCs w:val="24"/>
              </w:rPr>
            </w:pPr>
            <w:r>
              <w:rPr>
                <w:rFonts w:ascii="Liberation Sans" w:eastAsia="Times New Roman" w:hAnsi="Liberation Sans" w:cs="Times New Roman"/>
                <w:color w:val="000000"/>
                <w:sz w:val="24"/>
                <w:szCs w:val="24"/>
              </w:rPr>
              <w:t>OpenCV, TensorFlow, Face_Recognition</w:t>
            </w:r>
          </w:p>
        </w:tc>
      </w:tr>
      <w:tr w:rsidR="00246905" w14:paraId="501B2F36" w14:textId="77777777">
        <w:tc>
          <w:tcPr>
            <w:tcW w:w="5232" w:type="dxa"/>
            <w:tcBorders>
              <w:left w:val="single" w:sz="4" w:space="0" w:color="000000"/>
              <w:bottom w:val="single" w:sz="4" w:space="0" w:color="000000"/>
            </w:tcBorders>
          </w:tcPr>
          <w:p w14:paraId="0FD3ED39" w14:textId="77777777" w:rsidR="00246905" w:rsidRDefault="00000000">
            <w:pPr>
              <w:pStyle w:val="TableContents"/>
              <w:rPr>
                <w:rFonts w:ascii="Liberation Serif" w:eastAsia="Times New Roman" w:hAnsi="Liberation Serif" w:cs="Times New Roman"/>
                <w:color w:val="000000"/>
                <w:sz w:val="24"/>
                <w:szCs w:val="24"/>
              </w:rPr>
            </w:pPr>
            <w:r>
              <w:rPr>
                <w:rStyle w:val="Strong"/>
                <w:rFonts w:ascii="Liberation Sans" w:eastAsia="Times New Roman" w:hAnsi="Liberation Sans" w:cs="Times New Roman"/>
                <w:b w:val="0"/>
                <w:bCs w:val="0"/>
                <w:color w:val="000000"/>
                <w:sz w:val="24"/>
                <w:szCs w:val="24"/>
              </w:rPr>
              <w:t>Real-Time Processing</w:t>
            </w:r>
          </w:p>
        </w:tc>
        <w:tc>
          <w:tcPr>
            <w:tcW w:w="5233" w:type="dxa"/>
            <w:tcBorders>
              <w:left w:val="single" w:sz="4" w:space="0" w:color="000000"/>
              <w:bottom w:val="single" w:sz="4" w:space="0" w:color="000000"/>
              <w:right w:val="single" w:sz="4" w:space="0" w:color="000000"/>
            </w:tcBorders>
          </w:tcPr>
          <w:p w14:paraId="50405C21" w14:textId="77777777" w:rsidR="00246905" w:rsidRDefault="00000000">
            <w:pPr>
              <w:pStyle w:val="TableContents"/>
              <w:rPr>
                <w:rFonts w:ascii="Liberation Sans" w:hAnsi="Liberation Sans"/>
              </w:rPr>
            </w:pPr>
            <w:r>
              <w:rPr>
                <w:rFonts w:ascii="Liberation Sans" w:hAnsi="Liberation Sans"/>
              </w:rPr>
              <w:t>WebRTC, Face_API.js</w:t>
            </w:r>
          </w:p>
        </w:tc>
      </w:tr>
    </w:tbl>
    <w:p w14:paraId="3DEF008F" w14:textId="77777777" w:rsidR="00246905" w:rsidRDefault="00000000">
      <w:pPr>
        <w:pStyle w:val="Heading3"/>
        <w:spacing w:before="280" w:after="280"/>
      </w:pPr>
      <w:bookmarkStart w:id="156" w:name="__RefHeading___Toc8555_1534167848"/>
      <w:bookmarkEnd w:id="156"/>
      <w:r>
        <w:rPr>
          <w:rStyle w:val="Strong"/>
          <w:b/>
          <w:bCs/>
        </w:rPr>
        <w:t>2.4 Gaps in Existing Systems</w:t>
      </w:r>
    </w:p>
    <w:p w14:paraId="14F554E7" w14:textId="77777777" w:rsidR="00246905" w:rsidRDefault="00000000">
      <w:pPr>
        <w:pStyle w:val="BodyText"/>
      </w:pPr>
      <w:r>
        <w:t>While there are many available attendance systems, several gaps remain, which our system aims to address:</w:t>
      </w:r>
    </w:p>
    <w:p w14:paraId="22C6EB6D" w14:textId="77777777" w:rsidR="00246905" w:rsidRDefault="00000000">
      <w:pPr>
        <w:pStyle w:val="BodyText"/>
      </w:pPr>
      <w:r>
        <w:rPr>
          <w:rStyle w:val="Strong"/>
        </w:rPr>
        <w:t>1. Accuracy and Reliability Issues</w:t>
      </w:r>
    </w:p>
    <w:p w14:paraId="44426F57" w14:textId="77777777" w:rsidR="00246905" w:rsidRDefault="00000000">
      <w:pPr>
        <w:pStyle w:val="BodyText"/>
        <w:numPr>
          <w:ilvl w:val="0"/>
          <w:numId w:val="56"/>
        </w:numPr>
        <w:tabs>
          <w:tab w:val="clear" w:pos="709"/>
          <w:tab w:val="left" w:pos="0"/>
        </w:tabs>
        <w:pPrChange w:id="157" w:author="Henri Ouma" w:date="2025-03-23T20:24:00Z" w16du:dateUtc="2025-03-23T17:24:00Z">
          <w:pPr>
            <w:pStyle w:val="BodyText"/>
            <w:numPr>
              <w:numId w:val="129"/>
            </w:numPr>
            <w:tabs>
              <w:tab w:val="left" w:pos="0"/>
            </w:tabs>
            <w:ind w:left="709" w:hanging="283"/>
          </w:pPr>
        </w:pPrChange>
      </w:pPr>
      <w:r>
        <w:t xml:space="preserve">Many existing systems struggle with </w:t>
      </w:r>
      <w:r>
        <w:rPr>
          <w:rStyle w:val="Strong"/>
        </w:rPr>
        <w:t>low-light conditions</w:t>
      </w:r>
      <w:r>
        <w:t xml:space="preserve"> or when students wear </w:t>
      </w:r>
      <w:r>
        <w:rPr>
          <w:rStyle w:val="Strong"/>
        </w:rPr>
        <w:t>glasses, hats, or masks</w:t>
      </w:r>
      <w:r>
        <w:t xml:space="preserve">. Our system overcomes these challenges by using </w:t>
      </w:r>
      <w:r>
        <w:rPr>
          <w:rStyle w:val="Strong"/>
        </w:rPr>
        <w:t>MTCNN</w:t>
      </w:r>
      <w:r>
        <w:t xml:space="preserve"> and </w:t>
      </w:r>
      <w:proofErr w:type="spellStart"/>
      <w:r>
        <w:rPr>
          <w:rStyle w:val="Strong"/>
        </w:rPr>
        <w:t>RetinaFace</w:t>
      </w:r>
      <w:proofErr w:type="spellEnd"/>
      <w:r>
        <w:t>, which are more robust to such issues.</w:t>
      </w:r>
    </w:p>
    <w:p w14:paraId="43B64608" w14:textId="77777777" w:rsidR="00246905" w:rsidRDefault="00000000">
      <w:pPr>
        <w:pStyle w:val="BodyText"/>
      </w:pPr>
      <w:r>
        <w:rPr>
          <w:rStyle w:val="Strong"/>
        </w:rPr>
        <w:t>2. Integration Challenges</w:t>
      </w:r>
    </w:p>
    <w:p w14:paraId="42A96A30" w14:textId="77777777" w:rsidR="00246905" w:rsidRDefault="00000000">
      <w:pPr>
        <w:pStyle w:val="BodyText"/>
        <w:numPr>
          <w:ilvl w:val="0"/>
          <w:numId w:val="57"/>
        </w:numPr>
        <w:tabs>
          <w:tab w:val="clear" w:pos="709"/>
          <w:tab w:val="left" w:pos="0"/>
        </w:tabs>
        <w:pPrChange w:id="158" w:author="Henri Ouma" w:date="2025-03-23T20:24:00Z" w16du:dateUtc="2025-03-23T17:24:00Z">
          <w:pPr>
            <w:pStyle w:val="BodyText"/>
            <w:numPr>
              <w:numId w:val="130"/>
            </w:numPr>
            <w:tabs>
              <w:tab w:val="left" w:pos="0"/>
            </w:tabs>
            <w:ind w:left="709" w:hanging="283"/>
          </w:pPr>
        </w:pPrChange>
      </w:pPr>
      <w:r>
        <w:t xml:space="preserve">Many facial recognition systems do not integrate seamlessly with school management systems. Our system is designed with </w:t>
      </w:r>
      <w:r>
        <w:rPr>
          <w:rStyle w:val="Strong"/>
        </w:rPr>
        <w:t>easy integration</w:t>
      </w:r>
      <w:r>
        <w:t xml:space="preserve"> in mind, allowing it to work alongside existing platforms.</w:t>
      </w:r>
    </w:p>
    <w:p w14:paraId="785B7FA3" w14:textId="77777777" w:rsidR="00246905" w:rsidRDefault="00000000">
      <w:pPr>
        <w:pStyle w:val="BodyText"/>
      </w:pPr>
      <w:r>
        <w:rPr>
          <w:rStyle w:val="Strong"/>
        </w:rPr>
        <w:t>3. Scalability Issues</w:t>
      </w:r>
    </w:p>
    <w:p w14:paraId="693C8600" w14:textId="77777777" w:rsidR="00246905" w:rsidRDefault="00000000">
      <w:pPr>
        <w:pStyle w:val="BodyText"/>
        <w:numPr>
          <w:ilvl w:val="0"/>
          <w:numId w:val="58"/>
        </w:numPr>
        <w:tabs>
          <w:tab w:val="clear" w:pos="709"/>
          <w:tab w:val="left" w:pos="0"/>
        </w:tabs>
        <w:pPrChange w:id="159" w:author="Henri Ouma" w:date="2025-03-23T20:24:00Z" w16du:dateUtc="2025-03-23T17:24:00Z">
          <w:pPr>
            <w:pStyle w:val="BodyText"/>
            <w:numPr>
              <w:numId w:val="131"/>
            </w:numPr>
            <w:tabs>
              <w:tab w:val="left" w:pos="0"/>
            </w:tabs>
            <w:ind w:left="709" w:hanging="283"/>
          </w:pPr>
        </w:pPrChange>
      </w:pPr>
      <w:r>
        <w:t>Some attendance systems are only suitable for small groups of students and fail to scale efficiently for larger classrooms. Our system can handle large numbers of students without sacrificing performance.</w:t>
      </w:r>
    </w:p>
    <w:p w14:paraId="51ED9C85" w14:textId="77777777" w:rsidR="00246905" w:rsidRDefault="00000000">
      <w:pPr>
        <w:pStyle w:val="BodyText"/>
      </w:pPr>
      <w:r>
        <w:rPr>
          <w:rStyle w:val="Strong"/>
        </w:rPr>
        <w:t>4. Data Privacy Concerns</w:t>
      </w:r>
    </w:p>
    <w:p w14:paraId="239A7116" w14:textId="77777777" w:rsidR="00246905" w:rsidRDefault="00000000">
      <w:pPr>
        <w:pStyle w:val="BodyText"/>
        <w:numPr>
          <w:ilvl w:val="0"/>
          <w:numId w:val="59"/>
        </w:numPr>
        <w:tabs>
          <w:tab w:val="clear" w:pos="709"/>
          <w:tab w:val="left" w:pos="0"/>
        </w:tabs>
        <w:pPrChange w:id="160" w:author="Henri Ouma" w:date="2025-03-23T20:24:00Z" w16du:dateUtc="2025-03-23T17:24:00Z">
          <w:pPr>
            <w:pStyle w:val="BodyText"/>
            <w:numPr>
              <w:numId w:val="132"/>
            </w:numPr>
            <w:tabs>
              <w:tab w:val="left" w:pos="0"/>
            </w:tabs>
            <w:ind w:left="709" w:hanging="283"/>
          </w:pPr>
        </w:pPrChange>
      </w:pPr>
      <w:r>
        <w:t xml:space="preserve">Many systems store </w:t>
      </w:r>
      <w:r>
        <w:rPr>
          <w:rStyle w:val="Strong"/>
        </w:rPr>
        <w:t>unsecured facial data</w:t>
      </w:r>
      <w:r>
        <w:t xml:space="preserve">, posing significant security risks. Our system ensures </w:t>
      </w:r>
      <w:r>
        <w:rPr>
          <w:rStyle w:val="Strong"/>
        </w:rPr>
        <w:t>data encryption</w:t>
      </w:r>
      <w:r>
        <w:t xml:space="preserve"> to meet privacy standards and ensure compliance with regulations like </w:t>
      </w:r>
      <w:r>
        <w:rPr>
          <w:rStyle w:val="Strong"/>
        </w:rPr>
        <w:t>GDPR</w:t>
      </w:r>
      <w:r>
        <w:t>.</w:t>
      </w:r>
    </w:p>
    <w:p w14:paraId="76F11981" w14:textId="77777777" w:rsidR="00246905" w:rsidRDefault="00000000">
      <w:pPr>
        <w:pStyle w:val="Heading3"/>
        <w:spacing w:before="280" w:after="280"/>
      </w:pPr>
      <w:bookmarkStart w:id="161" w:name="__RefHeading___Toc8557_1534167848"/>
      <w:bookmarkEnd w:id="161"/>
      <w:r>
        <w:rPr>
          <w:rStyle w:val="Strong"/>
          <w:b/>
          <w:bCs/>
        </w:rPr>
        <w:t>2.5 Relevance of the Project</w:t>
      </w:r>
    </w:p>
    <w:p w14:paraId="1A6C52C4" w14:textId="77777777" w:rsidR="00246905" w:rsidRDefault="00000000">
      <w:pPr>
        <w:pStyle w:val="BodyText"/>
      </w:pPr>
      <w:r>
        <w:t xml:space="preserve">The </w:t>
      </w:r>
      <w:r>
        <w:rPr>
          <w:rStyle w:val="Strong"/>
        </w:rPr>
        <w:t>Face Recognition-Based Student Attendance System</w:t>
      </w:r>
      <w:r>
        <w:t xml:space="preserve"> is highly relevant to modern educational environments due to several factors:</w:t>
      </w:r>
    </w:p>
    <w:p w14:paraId="48AFE811" w14:textId="77777777" w:rsidR="00246905" w:rsidRDefault="00000000">
      <w:pPr>
        <w:pStyle w:val="BodyText"/>
      </w:pPr>
      <w:r>
        <w:rPr>
          <w:rStyle w:val="Strong"/>
        </w:rPr>
        <w:t>1. Increased Efficiency</w:t>
      </w:r>
    </w:p>
    <w:p w14:paraId="1F66BD3A" w14:textId="77777777" w:rsidR="00246905" w:rsidRDefault="00000000">
      <w:pPr>
        <w:pStyle w:val="BodyText"/>
        <w:numPr>
          <w:ilvl w:val="0"/>
          <w:numId w:val="60"/>
        </w:numPr>
        <w:tabs>
          <w:tab w:val="clear" w:pos="709"/>
          <w:tab w:val="left" w:pos="0"/>
        </w:tabs>
        <w:pPrChange w:id="162" w:author="Henri Ouma" w:date="2025-03-23T20:24:00Z" w16du:dateUtc="2025-03-23T17:24:00Z">
          <w:pPr>
            <w:pStyle w:val="BodyText"/>
            <w:numPr>
              <w:numId w:val="133"/>
            </w:numPr>
            <w:tabs>
              <w:tab w:val="left" w:pos="0"/>
            </w:tabs>
            <w:ind w:left="709" w:hanging="283"/>
          </w:pPr>
        </w:pPrChange>
      </w:pPr>
      <w:r>
        <w:t>Automates attendance tracking, saving valuable class time and reducing administrative workload.</w:t>
      </w:r>
    </w:p>
    <w:p w14:paraId="437626DF" w14:textId="77777777" w:rsidR="00246905" w:rsidRDefault="00000000">
      <w:pPr>
        <w:pStyle w:val="BodyText"/>
      </w:pPr>
      <w:r>
        <w:rPr>
          <w:rStyle w:val="Strong"/>
        </w:rPr>
        <w:t>2. Enhanced Security</w:t>
      </w:r>
    </w:p>
    <w:p w14:paraId="26BE19D2" w14:textId="77777777" w:rsidR="00246905" w:rsidRDefault="00000000">
      <w:pPr>
        <w:pStyle w:val="BodyText"/>
        <w:numPr>
          <w:ilvl w:val="0"/>
          <w:numId w:val="61"/>
        </w:numPr>
        <w:tabs>
          <w:tab w:val="clear" w:pos="709"/>
          <w:tab w:val="left" w:pos="0"/>
        </w:tabs>
        <w:pPrChange w:id="163" w:author="Henri Ouma" w:date="2025-03-23T20:24:00Z" w16du:dateUtc="2025-03-23T17:24:00Z">
          <w:pPr>
            <w:pStyle w:val="BodyText"/>
            <w:numPr>
              <w:numId w:val="134"/>
            </w:numPr>
            <w:tabs>
              <w:tab w:val="left" w:pos="0"/>
            </w:tabs>
            <w:ind w:left="709" w:hanging="283"/>
          </w:pPr>
        </w:pPrChange>
      </w:pPr>
      <w:r>
        <w:t>Ensures that only registered students can be marked present, thereby eliminating the risk of fraud and impersonation.</w:t>
      </w:r>
    </w:p>
    <w:p w14:paraId="65F15AD6" w14:textId="77777777" w:rsidR="00246905" w:rsidRDefault="00000000">
      <w:pPr>
        <w:pStyle w:val="BodyText"/>
      </w:pPr>
      <w:r>
        <w:rPr>
          <w:rStyle w:val="Strong"/>
        </w:rPr>
        <w:t>3. Data Insights for Educators</w:t>
      </w:r>
    </w:p>
    <w:p w14:paraId="7736C3DE" w14:textId="77777777" w:rsidR="00246905" w:rsidRDefault="00000000">
      <w:pPr>
        <w:pStyle w:val="BodyText"/>
        <w:numPr>
          <w:ilvl w:val="0"/>
          <w:numId w:val="62"/>
        </w:numPr>
        <w:tabs>
          <w:tab w:val="clear" w:pos="709"/>
          <w:tab w:val="left" w:pos="0"/>
        </w:tabs>
        <w:pPrChange w:id="164" w:author="Henri Ouma" w:date="2025-03-23T20:24:00Z" w16du:dateUtc="2025-03-23T17:24:00Z">
          <w:pPr>
            <w:pStyle w:val="BodyText"/>
            <w:numPr>
              <w:numId w:val="135"/>
            </w:numPr>
            <w:tabs>
              <w:tab w:val="left" w:pos="0"/>
            </w:tabs>
            <w:ind w:left="709" w:hanging="283"/>
          </w:pPr>
        </w:pPrChange>
      </w:pPr>
      <w:r>
        <w:t>Provides real-time attendance reports, which can help teachers monitor student participation and engagement more effectively.</w:t>
      </w:r>
    </w:p>
    <w:p w14:paraId="0B050CB8" w14:textId="77777777" w:rsidR="00246905" w:rsidRDefault="00000000">
      <w:pPr>
        <w:pStyle w:val="BodyText"/>
      </w:pPr>
      <w:r>
        <w:rPr>
          <w:rStyle w:val="Strong"/>
        </w:rPr>
        <w:t>4. Adaptability to Different Learning Environments</w:t>
      </w:r>
    </w:p>
    <w:p w14:paraId="5BC5A611" w14:textId="77777777" w:rsidR="00246905" w:rsidRDefault="00000000">
      <w:pPr>
        <w:pStyle w:val="BodyText"/>
        <w:numPr>
          <w:ilvl w:val="0"/>
          <w:numId w:val="63"/>
        </w:numPr>
        <w:tabs>
          <w:tab w:val="clear" w:pos="709"/>
          <w:tab w:val="left" w:pos="0"/>
        </w:tabs>
        <w:pPrChange w:id="165" w:author="Henri Ouma" w:date="2025-03-23T20:24:00Z" w16du:dateUtc="2025-03-23T17:24:00Z">
          <w:pPr>
            <w:pStyle w:val="BodyText"/>
            <w:numPr>
              <w:numId w:val="136"/>
            </w:numPr>
            <w:tabs>
              <w:tab w:val="left" w:pos="0"/>
            </w:tabs>
            <w:ind w:left="709" w:hanging="283"/>
          </w:pPr>
        </w:pPrChange>
      </w:pPr>
      <w:r>
        <w:t xml:space="preserve">The system can be implemented in </w:t>
      </w:r>
      <w:r>
        <w:rPr>
          <w:rStyle w:val="Strong"/>
        </w:rPr>
        <w:t>physical, hybrid</w:t>
      </w:r>
      <w:r>
        <w:t xml:space="preserve">, or </w:t>
      </w:r>
      <w:r>
        <w:rPr>
          <w:rStyle w:val="Strong"/>
        </w:rPr>
        <w:t>online classrooms</w:t>
      </w:r>
      <w:r>
        <w:t>, making it adaptable to various educational settings and increasing its utility in the post-pandemic era.</w:t>
      </w:r>
    </w:p>
    <w:p w14:paraId="4880AEFF" w14:textId="77777777" w:rsidR="00246905" w:rsidRDefault="00000000">
      <w:pPr>
        <w:pStyle w:val="Heading3"/>
        <w:spacing w:before="120" w:after="240"/>
        <w:rPr>
          <w:sz w:val="24"/>
          <w:szCs w:val="24"/>
        </w:rPr>
      </w:pPr>
      <w:bookmarkStart w:id="166" w:name="__RefHeading___Toc8559_1534167848"/>
      <w:bookmarkEnd w:id="166"/>
      <w:r>
        <w:rPr>
          <w:color w:val="1B1C1D"/>
          <w:sz w:val="24"/>
          <w:szCs w:val="24"/>
        </w:rPr>
        <w:t>System Design: Data Flow Diagram (DFD)</w:t>
      </w:r>
    </w:p>
    <w:p w14:paraId="0BC637CB" w14:textId="77777777" w:rsidR="00246905" w:rsidRDefault="00000000">
      <w:pPr>
        <w:pStyle w:val="Heading4"/>
        <w:spacing w:before="280" w:after="280"/>
      </w:pPr>
      <w:bookmarkStart w:id="167" w:name="__RefHeading___Toc8561_1534167848"/>
      <w:bookmarkEnd w:id="167"/>
      <w:r>
        <w:rPr>
          <w:rStyle w:val="Strong"/>
          <w:b/>
          <w:bCs/>
        </w:rPr>
        <w:t>Level 0 DFD (Context Diagram)</w:t>
      </w:r>
    </w:p>
    <w:p w14:paraId="4E572157" w14:textId="77777777" w:rsidR="00246905" w:rsidRDefault="00000000">
      <w:pPr>
        <w:pStyle w:val="BodyText"/>
      </w:pPr>
      <w:r>
        <w:t xml:space="preserve">The </w:t>
      </w:r>
      <w:r>
        <w:rPr>
          <w:rStyle w:val="Strong"/>
        </w:rPr>
        <w:t>Level 0 DFD</w:t>
      </w:r>
      <w:r>
        <w:t xml:space="preserve"> (Context Diagram) represents the overall flow of information between the system and its users, displaying high-level interactions without getting into system-specific details.</w:t>
      </w:r>
    </w:p>
    <w:p w14:paraId="7FA6E217" w14:textId="77777777" w:rsidR="00246905" w:rsidRDefault="00000000">
      <w:pPr>
        <w:pStyle w:val="BodyText"/>
      </w:pPr>
      <w:r>
        <w:rPr>
          <w:rStyle w:val="Strong"/>
        </w:rPr>
        <w:t>Actors Involved:</w:t>
      </w:r>
    </w:p>
    <w:p w14:paraId="403C843E" w14:textId="77777777" w:rsidR="00246905" w:rsidRDefault="00000000">
      <w:pPr>
        <w:pStyle w:val="BodyText"/>
        <w:numPr>
          <w:ilvl w:val="0"/>
          <w:numId w:val="36"/>
        </w:numPr>
        <w:tabs>
          <w:tab w:val="clear" w:pos="709"/>
          <w:tab w:val="left" w:pos="0"/>
        </w:tabs>
        <w:pPrChange w:id="168" w:author="Henri Ouma" w:date="2025-03-23T20:24:00Z" w16du:dateUtc="2025-03-23T17:24:00Z">
          <w:pPr>
            <w:pStyle w:val="BodyText"/>
            <w:numPr>
              <w:numId w:val="109"/>
            </w:numPr>
            <w:tabs>
              <w:tab w:val="left" w:pos="0"/>
            </w:tabs>
            <w:ind w:left="709" w:hanging="283"/>
          </w:pPr>
        </w:pPrChange>
      </w:pPr>
      <w:r>
        <w:rPr>
          <w:rStyle w:val="Strong"/>
        </w:rPr>
        <w:t>Teacher/Admin</w:t>
      </w:r>
      <w:r>
        <w:t>: Manages attendance records and views reports.</w:t>
      </w:r>
    </w:p>
    <w:p w14:paraId="6CAA09F9" w14:textId="77777777" w:rsidR="00246905" w:rsidRDefault="00000000">
      <w:pPr>
        <w:pStyle w:val="BodyText"/>
        <w:numPr>
          <w:ilvl w:val="0"/>
          <w:numId w:val="36"/>
        </w:numPr>
        <w:tabs>
          <w:tab w:val="clear" w:pos="709"/>
          <w:tab w:val="left" w:pos="0"/>
        </w:tabs>
        <w:pPrChange w:id="169" w:author="Henri Ouma" w:date="2025-03-23T20:24:00Z" w16du:dateUtc="2025-03-23T17:24:00Z">
          <w:pPr>
            <w:pStyle w:val="BodyText"/>
            <w:numPr>
              <w:numId w:val="109"/>
            </w:numPr>
            <w:tabs>
              <w:tab w:val="left" w:pos="0"/>
            </w:tabs>
            <w:ind w:left="709" w:hanging="283"/>
          </w:pPr>
        </w:pPrChange>
      </w:pPr>
      <w:r>
        <w:rPr>
          <w:rStyle w:val="Strong"/>
        </w:rPr>
        <w:t>Student</w:t>
      </w:r>
      <w:r>
        <w:t>: Registers their face and gets automatically marked present.</w:t>
      </w:r>
    </w:p>
    <w:p w14:paraId="524D9249" w14:textId="77777777" w:rsidR="00246905" w:rsidRDefault="00000000">
      <w:pPr>
        <w:pStyle w:val="BodyText"/>
        <w:numPr>
          <w:ilvl w:val="0"/>
          <w:numId w:val="36"/>
        </w:numPr>
        <w:tabs>
          <w:tab w:val="clear" w:pos="709"/>
          <w:tab w:val="left" w:pos="0"/>
        </w:tabs>
        <w:pPrChange w:id="170" w:author="Henri Ouma" w:date="2025-03-23T20:24:00Z" w16du:dateUtc="2025-03-23T17:24:00Z">
          <w:pPr>
            <w:pStyle w:val="BodyText"/>
            <w:numPr>
              <w:numId w:val="109"/>
            </w:numPr>
            <w:tabs>
              <w:tab w:val="left" w:pos="0"/>
            </w:tabs>
            <w:ind w:left="709" w:hanging="283"/>
          </w:pPr>
        </w:pPrChange>
      </w:pPr>
      <w:r>
        <w:rPr>
          <w:rStyle w:val="Strong"/>
        </w:rPr>
        <w:t>System Database</w:t>
      </w:r>
      <w:r>
        <w:t>: Stores attendance logs and student data.</w:t>
      </w:r>
    </w:p>
    <w:p w14:paraId="04F1EC0A" w14:textId="77777777" w:rsidR="00246905" w:rsidRDefault="00000000">
      <w:pPr>
        <w:pStyle w:val="BodyText"/>
      </w:pPr>
      <w:r>
        <w:rPr>
          <w:rStyle w:val="Strong"/>
        </w:rPr>
        <w:t>Image of Level 0 DFD (Context Diagram)</w:t>
      </w:r>
      <w:r>
        <w:t>:</w:t>
      </w:r>
      <w:r>
        <w:br/>
        <w:t>This diagram typically includes the following:</w:t>
      </w:r>
    </w:p>
    <w:p w14:paraId="4FF8F63A" w14:textId="77777777" w:rsidR="00246905" w:rsidRDefault="00000000">
      <w:pPr>
        <w:pStyle w:val="BodyText"/>
        <w:numPr>
          <w:ilvl w:val="0"/>
          <w:numId w:val="37"/>
        </w:numPr>
        <w:tabs>
          <w:tab w:val="clear" w:pos="709"/>
          <w:tab w:val="left" w:pos="0"/>
        </w:tabs>
        <w:pPrChange w:id="171" w:author="Henri Ouma" w:date="2025-03-23T20:24:00Z" w16du:dateUtc="2025-03-23T17:24:00Z">
          <w:pPr>
            <w:pStyle w:val="BodyText"/>
            <w:numPr>
              <w:numId w:val="110"/>
            </w:numPr>
            <w:tabs>
              <w:tab w:val="left" w:pos="0"/>
            </w:tabs>
            <w:ind w:left="709" w:hanging="283"/>
          </w:pPr>
        </w:pPrChange>
      </w:pPr>
      <w:r>
        <w:rPr>
          <w:rStyle w:val="Strong"/>
        </w:rPr>
        <w:t>External Entities</w:t>
      </w:r>
      <w:r>
        <w:t>: Represented by rectangles (e.g., Teacher, Admin, Student).</w:t>
      </w:r>
    </w:p>
    <w:p w14:paraId="1D0AEA8F" w14:textId="77777777" w:rsidR="00246905" w:rsidRDefault="00000000">
      <w:pPr>
        <w:pStyle w:val="BodyText"/>
        <w:numPr>
          <w:ilvl w:val="0"/>
          <w:numId w:val="37"/>
        </w:numPr>
        <w:tabs>
          <w:tab w:val="clear" w:pos="709"/>
          <w:tab w:val="left" w:pos="0"/>
        </w:tabs>
        <w:pPrChange w:id="172" w:author="Henri Ouma" w:date="2025-03-23T20:24:00Z" w16du:dateUtc="2025-03-23T17:24:00Z">
          <w:pPr>
            <w:pStyle w:val="BodyText"/>
            <w:numPr>
              <w:numId w:val="110"/>
            </w:numPr>
            <w:tabs>
              <w:tab w:val="left" w:pos="0"/>
            </w:tabs>
            <w:ind w:left="709" w:hanging="283"/>
          </w:pPr>
        </w:pPrChange>
      </w:pPr>
      <w:r>
        <w:rPr>
          <w:rStyle w:val="Strong"/>
        </w:rPr>
        <w:t>Processes</w:t>
      </w:r>
      <w:r>
        <w:t>: Represented by circles or ovals (e.g., Face Recognition System, Attendance Logging).</w:t>
      </w:r>
    </w:p>
    <w:p w14:paraId="46D54179" w14:textId="77777777" w:rsidR="00246905" w:rsidRDefault="00000000">
      <w:pPr>
        <w:pStyle w:val="BodyText"/>
        <w:numPr>
          <w:ilvl w:val="0"/>
          <w:numId w:val="37"/>
        </w:numPr>
        <w:tabs>
          <w:tab w:val="clear" w:pos="709"/>
          <w:tab w:val="left" w:pos="0"/>
        </w:tabs>
        <w:pPrChange w:id="173" w:author="Henri Ouma" w:date="2025-03-23T20:24:00Z" w16du:dateUtc="2025-03-23T17:24:00Z">
          <w:pPr>
            <w:pStyle w:val="BodyText"/>
            <w:numPr>
              <w:numId w:val="110"/>
            </w:numPr>
            <w:tabs>
              <w:tab w:val="left" w:pos="0"/>
            </w:tabs>
            <w:ind w:left="709" w:hanging="283"/>
          </w:pPr>
        </w:pPrChange>
      </w:pPr>
      <w:r>
        <w:rPr>
          <w:rStyle w:val="Strong"/>
        </w:rPr>
        <w:t>Data Flows</w:t>
      </w:r>
      <w:r>
        <w:t>: Arrows showing data movement (e.g., Student facial data, attendance logs).</w:t>
      </w:r>
    </w:p>
    <w:p w14:paraId="7E3D8A68" w14:textId="77777777" w:rsidR="00246905" w:rsidRDefault="00000000">
      <w:pPr>
        <w:pStyle w:val="BodyText"/>
        <w:numPr>
          <w:ilvl w:val="0"/>
          <w:numId w:val="37"/>
        </w:numPr>
        <w:tabs>
          <w:tab w:val="clear" w:pos="709"/>
          <w:tab w:val="left" w:pos="0"/>
        </w:tabs>
        <w:pPrChange w:id="174" w:author="Henri Ouma" w:date="2025-03-23T20:24:00Z" w16du:dateUtc="2025-03-23T17:24:00Z">
          <w:pPr>
            <w:pStyle w:val="BodyText"/>
            <w:numPr>
              <w:numId w:val="110"/>
            </w:numPr>
            <w:tabs>
              <w:tab w:val="left" w:pos="0"/>
            </w:tabs>
            <w:ind w:left="709" w:hanging="283"/>
          </w:pPr>
        </w:pPrChange>
      </w:pPr>
      <w:r>
        <w:rPr>
          <w:rStyle w:val="Strong"/>
        </w:rPr>
        <w:t>Data Stores</w:t>
      </w:r>
      <w:r>
        <w:t>: Represented by open-ended rectangles (e.g., System Database).</w:t>
      </w:r>
    </w:p>
    <w:p w14:paraId="19F3B49D" w14:textId="77777777" w:rsidR="00246905" w:rsidRDefault="00000000">
      <w:pPr>
        <w:pStyle w:val="Heading4"/>
        <w:spacing w:before="280" w:after="280"/>
      </w:pPr>
      <w:bookmarkStart w:id="175" w:name="__RefHeading___Toc8563_1534167848"/>
      <w:bookmarkEnd w:id="175"/>
      <w:r>
        <w:rPr>
          <w:rStyle w:val="Strong"/>
          <w:b/>
          <w:bCs/>
        </w:rPr>
        <w:t>Level 1 DFD (Detailed System Workflow)</w:t>
      </w:r>
    </w:p>
    <w:p w14:paraId="3564B630" w14:textId="77777777" w:rsidR="00246905" w:rsidRDefault="00000000">
      <w:pPr>
        <w:pStyle w:val="BodyText"/>
      </w:pPr>
      <w:r>
        <w:t xml:space="preserve">The </w:t>
      </w:r>
      <w:r>
        <w:rPr>
          <w:rStyle w:val="Strong"/>
        </w:rPr>
        <w:t>Level 1 DFD</w:t>
      </w:r>
      <w:r>
        <w:t xml:space="preserve"> provides a more detailed breakdown of how data flows within the system. This diagram provides insight into the specific operations of the system and its interactions.</w:t>
      </w:r>
    </w:p>
    <w:p w14:paraId="73AE3064" w14:textId="77777777" w:rsidR="00246905" w:rsidRDefault="00000000">
      <w:pPr>
        <w:pStyle w:val="BodyText"/>
        <w:numPr>
          <w:ilvl w:val="0"/>
          <w:numId w:val="38"/>
        </w:numPr>
        <w:tabs>
          <w:tab w:val="clear" w:pos="709"/>
          <w:tab w:val="left" w:pos="0"/>
        </w:tabs>
        <w:pPrChange w:id="176" w:author="Henri Ouma" w:date="2025-03-23T20:24:00Z" w16du:dateUtc="2025-03-23T17:24:00Z">
          <w:pPr>
            <w:pStyle w:val="BodyText"/>
            <w:numPr>
              <w:numId w:val="111"/>
            </w:numPr>
            <w:tabs>
              <w:tab w:val="left" w:pos="0"/>
            </w:tabs>
            <w:ind w:left="709" w:hanging="283"/>
          </w:pPr>
        </w:pPrChange>
      </w:pPr>
      <w:r>
        <w:rPr>
          <w:rStyle w:val="Strong"/>
        </w:rPr>
        <w:t>Student registers their face → Stored in the database.</w:t>
      </w:r>
    </w:p>
    <w:p w14:paraId="7C836E2D" w14:textId="77777777" w:rsidR="00246905" w:rsidRDefault="00000000">
      <w:pPr>
        <w:pStyle w:val="BodyText"/>
        <w:numPr>
          <w:ilvl w:val="1"/>
          <w:numId w:val="38"/>
        </w:numPr>
        <w:tabs>
          <w:tab w:val="left" w:pos="0"/>
        </w:tabs>
        <w:pPrChange w:id="177" w:author="Henri Ouma" w:date="2025-03-23T20:24:00Z" w16du:dateUtc="2025-03-23T17:24:00Z">
          <w:pPr>
            <w:pStyle w:val="BodyText"/>
            <w:numPr>
              <w:ilvl w:val="1"/>
              <w:numId w:val="111"/>
            </w:numPr>
            <w:tabs>
              <w:tab w:val="left" w:pos="0"/>
              <w:tab w:val="num" w:pos="1418"/>
            </w:tabs>
            <w:ind w:left="1418" w:hanging="283"/>
          </w:pPr>
        </w:pPrChange>
      </w:pPr>
      <w:r>
        <w:t>The student uploads or scans their facial data.</w:t>
      </w:r>
    </w:p>
    <w:p w14:paraId="5926AC4F" w14:textId="77777777" w:rsidR="00246905" w:rsidRDefault="00000000">
      <w:pPr>
        <w:pStyle w:val="BodyText"/>
        <w:numPr>
          <w:ilvl w:val="1"/>
          <w:numId w:val="38"/>
        </w:numPr>
        <w:tabs>
          <w:tab w:val="left" w:pos="0"/>
        </w:tabs>
        <w:pPrChange w:id="178" w:author="Henri Ouma" w:date="2025-03-23T20:24:00Z" w16du:dateUtc="2025-03-23T17:24:00Z">
          <w:pPr>
            <w:pStyle w:val="BodyText"/>
            <w:numPr>
              <w:ilvl w:val="1"/>
              <w:numId w:val="111"/>
            </w:numPr>
            <w:tabs>
              <w:tab w:val="left" w:pos="0"/>
              <w:tab w:val="num" w:pos="1418"/>
            </w:tabs>
            <w:ind w:left="1418" w:hanging="283"/>
          </w:pPr>
        </w:pPrChange>
      </w:pPr>
      <w:r>
        <w:t>Facial embeddings (numerical representations of facial features) are stored in the system's database.</w:t>
      </w:r>
    </w:p>
    <w:p w14:paraId="3BAD2532" w14:textId="77777777" w:rsidR="00246905" w:rsidRDefault="00000000">
      <w:pPr>
        <w:pStyle w:val="BodyText"/>
        <w:numPr>
          <w:ilvl w:val="0"/>
          <w:numId w:val="38"/>
        </w:numPr>
        <w:tabs>
          <w:tab w:val="clear" w:pos="709"/>
          <w:tab w:val="left" w:pos="0"/>
        </w:tabs>
        <w:pPrChange w:id="179" w:author="Henri Ouma" w:date="2025-03-23T20:24:00Z" w16du:dateUtc="2025-03-23T17:24:00Z">
          <w:pPr>
            <w:pStyle w:val="BodyText"/>
            <w:numPr>
              <w:numId w:val="111"/>
            </w:numPr>
            <w:tabs>
              <w:tab w:val="left" w:pos="0"/>
            </w:tabs>
            <w:ind w:left="709" w:hanging="283"/>
          </w:pPr>
        </w:pPrChange>
      </w:pPr>
      <w:r>
        <w:rPr>
          <w:rStyle w:val="Strong"/>
        </w:rPr>
        <w:t>Face recognition scans student in class → Checks against stored images.</w:t>
      </w:r>
    </w:p>
    <w:p w14:paraId="7C78C87A" w14:textId="77777777" w:rsidR="00246905" w:rsidRDefault="00000000">
      <w:pPr>
        <w:pStyle w:val="BodyText"/>
        <w:numPr>
          <w:ilvl w:val="1"/>
          <w:numId w:val="38"/>
        </w:numPr>
        <w:tabs>
          <w:tab w:val="left" w:pos="0"/>
        </w:tabs>
        <w:pPrChange w:id="180" w:author="Henri Ouma" w:date="2025-03-23T20:24:00Z" w16du:dateUtc="2025-03-23T17:24:00Z">
          <w:pPr>
            <w:pStyle w:val="BodyText"/>
            <w:numPr>
              <w:ilvl w:val="1"/>
              <w:numId w:val="111"/>
            </w:numPr>
            <w:tabs>
              <w:tab w:val="left" w:pos="0"/>
              <w:tab w:val="num" w:pos="1418"/>
            </w:tabs>
            <w:ind w:left="1418" w:hanging="283"/>
          </w:pPr>
        </w:pPrChange>
      </w:pPr>
      <w:r>
        <w:t>When a student enters the class, the system uses face recognition to capture their facial features.</w:t>
      </w:r>
    </w:p>
    <w:p w14:paraId="40AFDDF1" w14:textId="77777777" w:rsidR="00246905" w:rsidRDefault="00000000">
      <w:pPr>
        <w:pStyle w:val="BodyText"/>
        <w:numPr>
          <w:ilvl w:val="1"/>
          <w:numId w:val="38"/>
        </w:numPr>
        <w:tabs>
          <w:tab w:val="left" w:pos="0"/>
        </w:tabs>
        <w:pPrChange w:id="181" w:author="Henri Ouma" w:date="2025-03-23T20:24:00Z" w16du:dateUtc="2025-03-23T17:24:00Z">
          <w:pPr>
            <w:pStyle w:val="BodyText"/>
            <w:numPr>
              <w:ilvl w:val="1"/>
              <w:numId w:val="111"/>
            </w:numPr>
            <w:tabs>
              <w:tab w:val="left" w:pos="0"/>
              <w:tab w:val="num" w:pos="1418"/>
            </w:tabs>
            <w:ind w:left="1418" w:hanging="283"/>
          </w:pPr>
        </w:pPrChange>
      </w:pPr>
      <w:r>
        <w:t>The system compares these features against the previously stored embeddings to identify the student.</w:t>
      </w:r>
    </w:p>
    <w:p w14:paraId="35E23680" w14:textId="77777777" w:rsidR="00246905" w:rsidRDefault="00000000">
      <w:pPr>
        <w:pStyle w:val="BodyText"/>
        <w:numPr>
          <w:ilvl w:val="0"/>
          <w:numId w:val="38"/>
        </w:numPr>
        <w:tabs>
          <w:tab w:val="clear" w:pos="709"/>
          <w:tab w:val="left" w:pos="0"/>
        </w:tabs>
        <w:pPrChange w:id="182" w:author="Henri Ouma" w:date="2025-03-23T20:24:00Z" w16du:dateUtc="2025-03-23T17:24:00Z">
          <w:pPr>
            <w:pStyle w:val="BodyText"/>
            <w:numPr>
              <w:numId w:val="111"/>
            </w:numPr>
            <w:tabs>
              <w:tab w:val="left" w:pos="0"/>
            </w:tabs>
            <w:ind w:left="709" w:hanging="283"/>
          </w:pPr>
        </w:pPrChange>
      </w:pPr>
      <w:r>
        <w:rPr>
          <w:rStyle w:val="Strong"/>
        </w:rPr>
        <w:t>If match found, attendance is recorded → Data stored in attendance logs.</w:t>
      </w:r>
    </w:p>
    <w:p w14:paraId="42519F12" w14:textId="77777777" w:rsidR="00246905" w:rsidRDefault="00000000">
      <w:pPr>
        <w:pStyle w:val="BodyText"/>
        <w:numPr>
          <w:ilvl w:val="1"/>
          <w:numId w:val="38"/>
        </w:numPr>
        <w:tabs>
          <w:tab w:val="left" w:pos="0"/>
        </w:tabs>
        <w:pPrChange w:id="183" w:author="Henri Ouma" w:date="2025-03-23T20:24:00Z" w16du:dateUtc="2025-03-23T17:24:00Z">
          <w:pPr>
            <w:pStyle w:val="BodyText"/>
            <w:numPr>
              <w:ilvl w:val="1"/>
              <w:numId w:val="111"/>
            </w:numPr>
            <w:tabs>
              <w:tab w:val="left" w:pos="0"/>
              <w:tab w:val="num" w:pos="1418"/>
            </w:tabs>
            <w:ind w:left="1418" w:hanging="283"/>
          </w:pPr>
        </w:pPrChange>
      </w:pPr>
      <w:r>
        <w:t>If a match is found between the captured image and the stored data, the system automatically marks the student present.</w:t>
      </w:r>
    </w:p>
    <w:p w14:paraId="505055D2" w14:textId="77777777" w:rsidR="00246905" w:rsidRDefault="00000000">
      <w:pPr>
        <w:pStyle w:val="BodyText"/>
        <w:numPr>
          <w:ilvl w:val="1"/>
          <w:numId w:val="38"/>
        </w:numPr>
        <w:tabs>
          <w:tab w:val="left" w:pos="0"/>
        </w:tabs>
        <w:pPrChange w:id="184" w:author="Henri Ouma" w:date="2025-03-23T20:24:00Z" w16du:dateUtc="2025-03-23T17:24:00Z">
          <w:pPr>
            <w:pStyle w:val="BodyText"/>
            <w:numPr>
              <w:ilvl w:val="1"/>
              <w:numId w:val="111"/>
            </w:numPr>
            <w:tabs>
              <w:tab w:val="left" w:pos="0"/>
              <w:tab w:val="num" w:pos="1418"/>
            </w:tabs>
            <w:ind w:left="1418" w:hanging="283"/>
          </w:pPr>
        </w:pPrChange>
      </w:pPr>
      <w:r>
        <w:t>Attendance data is then logged into the system's database.</w:t>
      </w:r>
    </w:p>
    <w:p w14:paraId="34F942CA" w14:textId="77777777" w:rsidR="00246905" w:rsidRDefault="00000000">
      <w:pPr>
        <w:pStyle w:val="BodyText"/>
        <w:numPr>
          <w:ilvl w:val="0"/>
          <w:numId w:val="38"/>
        </w:numPr>
        <w:tabs>
          <w:tab w:val="clear" w:pos="709"/>
          <w:tab w:val="left" w:pos="0"/>
        </w:tabs>
        <w:pPrChange w:id="185" w:author="Henri Ouma" w:date="2025-03-23T20:24:00Z" w16du:dateUtc="2025-03-23T17:24:00Z">
          <w:pPr>
            <w:pStyle w:val="BodyText"/>
            <w:numPr>
              <w:numId w:val="111"/>
            </w:numPr>
            <w:tabs>
              <w:tab w:val="left" w:pos="0"/>
            </w:tabs>
            <w:ind w:left="709" w:hanging="283"/>
          </w:pPr>
        </w:pPrChange>
      </w:pPr>
      <w:r>
        <w:rPr>
          <w:rStyle w:val="Strong"/>
        </w:rPr>
        <w:t>Teachers/Admins can view reports.</w:t>
      </w:r>
    </w:p>
    <w:p w14:paraId="59840FA1" w14:textId="77777777" w:rsidR="00246905" w:rsidRDefault="00000000">
      <w:pPr>
        <w:pStyle w:val="BodyText"/>
        <w:numPr>
          <w:ilvl w:val="1"/>
          <w:numId w:val="38"/>
        </w:numPr>
        <w:tabs>
          <w:tab w:val="left" w:pos="0"/>
        </w:tabs>
        <w:pPrChange w:id="186" w:author="Henri Ouma" w:date="2025-03-23T20:24:00Z" w16du:dateUtc="2025-03-23T17:24:00Z">
          <w:pPr>
            <w:pStyle w:val="BodyText"/>
            <w:numPr>
              <w:ilvl w:val="1"/>
              <w:numId w:val="111"/>
            </w:numPr>
            <w:tabs>
              <w:tab w:val="left" w:pos="0"/>
              <w:tab w:val="num" w:pos="1418"/>
            </w:tabs>
            <w:ind w:left="1418" w:hanging="283"/>
          </w:pPr>
        </w:pPrChange>
      </w:pPr>
      <w:r>
        <w:t>Teachers and administrators have the ability to generate and view reports on student attendance, which can be accessed from their respective dashboards.</w:t>
      </w:r>
    </w:p>
    <w:p w14:paraId="3A5881EF" w14:textId="77777777" w:rsidR="00246905" w:rsidRDefault="00000000">
      <w:pPr>
        <w:pStyle w:val="BodyText"/>
      </w:pPr>
      <w:r>
        <w:rPr>
          <w:rStyle w:val="Strong"/>
        </w:rPr>
        <w:t>Image of Level 1 DFD (Detailed System Workflow)</w:t>
      </w:r>
      <w:r>
        <w:t>:</w:t>
      </w:r>
      <w:r>
        <w:br/>
        <w:t>This diagram would include the following:</w:t>
      </w:r>
    </w:p>
    <w:p w14:paraId="707D7D9F" w14:textId="77777777" w:rsidR="00246905" w:rsidRDefault="00000000">
      <w:pPr>
        <w:pStyle w:val="BodyText"/>
        <w:numPr>
          <w:ilvl w:val="0"/>
          <w:numId w:val="39"/>
        </w:numPr>
        <w:tabs>
          <w:tab w:val="clear" w:pos="709"/>
          <w:tab w:val="left" w:pos="0"/>
        </w:tabs>
        <w:pPrChange w:id="187" w:author="Henri Ouma" w:date="2025-03-23T20:24:00Z" w16du:dateUtc="2025-03-23T17:24:00Z">
          <w:pPr>
            <w:pStyle w:val="BodyText"/>
            <w:numPr>
              <w:numId w:val="112"/>
            </w:numPr>
            <w:tabs>
              <w:tab w:val="left" w:pos="0"/>
            </w:tabs>
            <w:ind w:left="709" w:hanging="283"/>
          </w:pPr>
        </w:pPrChange>
      </w:pPr>
      <w:r>
        <w:rPr>
          <w:rStyle w:val="Strong"/>
        </w:rPr>
        <w:t>Processes</w:t>
      </w:r>
      <w:r>
        <w:t>: Includes processes like Face Registration, Face Recognition, Attendance Logging, and Report Viewing.</w:t>
      </w:r>
    </w:p>
    <w:p w14:paraId="194927C3" w14:textId="77777777" w:rsidR="00246905" w:rsidRDefault="00000000">
      <w:pPr>
        <w:pStyle w:val="BodyText"/>
        <w:numPr>
          <w:ilvl w:val="0"/>
          <w:numId w:val="39"/>
        </w:numPr>
        <w:tabs>
          <w:tab w:val="clear" w:pos="709"/>
          <w:tab w:val="left" w:pos="0"/>
        </w:tabs>
        <w:pPrChange w:id="188" w:author="Henri Ouma" w:date="2025-03-23T20:24:00Z" w16du:dateUtc="2025-03-23T17:24:00Z">
          <w:pPr>
            <w:pStyle w:val="BodyText"/>
            <w:numPr>
              <w:numId w:val="112"/>
            </w:numPr>
            <w:tabs>
              <w:tab w:val="left" w:pos="0"/>
            </w:tabs>
            <w:ind w:left="709" w:hanging="283"/>
          </w:pPr>
        </w:pPrChange>
      </w:pPr>
      <w:r>
        <w:rPr>
          <w:rStyle w:val="Strong"/>
        </w:rPr>
        <w:t>Data Stores</w:t>
      </w:r>
      <w:r>
        <w:t>: System Database where student data, attendance logs, and facial embeddings are stored.</w:t>
      </w:r>
    </w:p>
    <w:p w14:paraId="26872601" w14:textId="77777777" w:rsidR="00246905" w:rsidRDefault="00000000">
      <w:pPr>
        <w:pStyle w:val="BodyText"/>
        <w:numPr>
          <w:ilvl w:val="0"/>
          <w:numId w:val="39"/>
        </w:numPr>
        <w:tabs>
          <w:tab w:val="clear" w:pos="709"/>
          <w:tab w:val="left" w:pos="0"/>
        </w:tabs>
        <w:pPrChange w:id="189" w:author="Henri Ouma" w:date="2025-03-23T20:24:00Z" w16du:dateUtc="2025-03-23T17:24:00Z">
          <w:pPr>
            <w:pStyle w:val="BodyText"/>
            <w:numPr>
              <w:numId w:val="112"/>
            </w:numPr>
            <w:tabs>
              <w:tab w:val="left" w:pos="0"/>
            </w:tabs>
            <w:ind w:left="709" w:hanging="283"/>
          </w:pPr>
        </w:pPrChange>
      </w:pPr>
      <w:r>
        <w:rPr>
          <w:rStyle w:val="Strong"/>
        </w:rPr>
        <w:t>Data Flows</w:t>
      </w:r>
      <w:r>
        <w:t>: Representing the movement of data such as student facial data, attendance records, and report data.</w:t>
      </w:r>
    </w:p>
    <w:p w14:paraId="29C9B6C0" w14:textId="77777777" w:rsidR="00246905" w:rsidRDefault="00000000">
      <w:pPr>
        <w:pStyle w:val="Heading2"/>
        <w:spacing w:before="280" w:after="280"/>
      </w:pPr>
      <w:bookmarkStart w:id="190" w:name="__RefHeading___Toc8565_1534167848"/>
      <w:bookmarkEnd w:id="190"/>
      <w:r>
        <w:rPr>
          <w:rStyle w:val="Strong"/>
          <w:b/>
          <w:bCs/>
        </w:rPr>
        <w:t>Chapter 3: System Analysis and Design</w:t>
      </w:r>
    </w:p>
    <w:p w14:paraId="3A74BB0B" w14:textId="77777777" w:rsidR="00246905" w:rsidRDefault="00000000">
      <w:pPr>
        <w:pStyle w:val="BodyText"/>
      </w:pPr>
      <w:r>
        <w:t>This chapter provides a breakdown of the system's functional and non-functional requirements, system architecture, database schema, and workflow design.</w:t>
      </w:r>
    </w:p>
    <w:p w14:paraId="2B385FED" w14:textId="77777777" w:rsidR="00246905" w:rsidRDefault="00000000">
      <w:pPr>
        <w:pStyle w:val="Heading3"/>
        <w:spacing w:before="280" w:after="280"/>
      </w:pPr>
      <w:bookmarkStart w:id="191" w:name="__RefHeading___Toc8567_1534167848"/>
      <w:bookmarkEnd w:id="191"/>
      <w:r>
        <w:rPr>
          <w:rStyle w:val="Strong"/>
          <w:b/>
          <w:bCs/>
        </w:rPr>
        <w:t>3.1 System Requirements</w:t>
      </w:r>
    </w:p>
    <w:p w14:paraId="2CC4D327" w14:textId="77777777" w:rsidR="00246905" w:rsidRDefault="00000000">
      <w:pPr>
        <w:pStyle w:val="Heading5"/>
      </w:pPr>
      <w:bookmarkStart w:id="192" w:name="__RefHeading___Toc8569_1534167848"/>
      <w:bookmarkEnd w:id="192"/>
      <w:r>
        <w:rPr>
          <w:rStyle w:val="Strong"/>
          <w:b/>
          <w:bCs/>
          <w:sz w:val="22"/>
          <w:szCs w:val="22"/>
        </w:rPr>
        <w:t>3.1.1 Functional Requirements</w:t>
      </w:r>
    </w:p>
    <w:p w14:paraId="15E540A8" w14:textId="77777777" w:rsidR="00246905" w:rsidRDefault="00000000">
      <w:pPr>
        <w:pStyle w:val="BodyText"/>
        <w:numPr>
          <w:ilvl w:val="0"/>
          <w:numId w:val="40"/>
        </w:numPr>
        <w:tabs>
          <w:tab w:val="clear" w:pos="709"/>
          <w:tab w:val="left" w:pos="0"/>
        </w:tabs>
        <w:pPrChange w:id="193" w:author="Henri Ouma" w:date="2025-03-23T20:24:00Z" w16du:dateUtc="2025-03-23T17:24:00Z">
          <w:pPr>
            <w:pStyle w:val="BodyText"/>
            <w:numPr>
              <w:numId w:val="113"/>
            </w:numPr>
            <w:tabs>
              <w:tab w:val="left" w:pos="0"/>
            </w:tabs>
            <w:ind w:left="709" w:hanging="283"/>
          </w:pPr>
        </w:pPrChange>
      </w:pPr>
      <w:r>
        <w:rPr>
          <w:rStyle w:val="Strong"/>
        </w:rPr>
        <w:t>User Registration &amp; Authentication</w:t>
      </w:r>
    </w:p>
    <w:p w14:paraId="16EE3D6F" w14:textId="77777777" w:rsidR="00246905" w:rsidRDefault="00000000">
      <w:pPr>
        <w:pStyle w:val="BodyText"/>
        <w:numPr>
          <w:ilvl w:val="1"/>
          <w:numId w:val="40"/>
        </w:numPr>
        <w:tabs>
          <w:tab w:val="left" w:pos="0"/>
        </w:tabs>
        <w:pPrChange w:id="194" w:author="Henri Ouma" w:date="2025-03-23T20:24:00Z" w16du:dateUtc="2025-03-23T17:24:00Z">
          <w:pPr>
            <w:pStyle w:val="BodyText"/>
            <w:numPr>
              <w:ilvl w:val="1"/>
              <w:numId w:val="113"/>
            </w:numPr>
            <w:tabs>
              <w:tab w:val="left" w:pos="0"/>
              <w:tab w:val="num" w:pos="1418"/>
            </w:tabs>
            <w:ind w:left="1418" w:hanging="283"/>
          </w:pPr>
        </w:pPrChange>
      </w:pPr>
      <w:r>
        <w:t>Students and teachers can register using a username, password, and facial data.</w:t>
      </w:r>
    </w:p>
    <w:p w14:paraId="4CB77AFA" w14:textId="77777777" w:rsidR="00246905" w:rsidRDefault="00000000">
      <w:pPr>
        <w:pStyle w:val="BodyText"/>
        <w:numPr>
          <w:ilvl w:val="1"/>
          <w:numId w:val="40"/>
        </w:numPr>
        <w:tabs>
          <w:tab w:val="left" w:pos="0"/>
        </w:tabs>
        <w:pPrChange w:id="195" w:author="Henri Ouma" w:date="2025-03-23T20:24:00Z" w16du:dateUtc="2025-03-23T17:24:00Z">
          <w:pPr>
            <w:pStyle w:val="BodyText"/>
            <w:numPr>
              <w:ilvl w:val="1"/>
              <w:numId w:val="113"/>
            </w:numPr>
            <w:tabs>
              <w:tab w:val="left" w:pos="0"/>
              <w:tab w:val="num" w:pos="1418"/>
            </w:tabs>
            <w:ind w:left="1418" w:hanging="283"/>
          </w:pPr>
        </w:pPrChange>
      </w:pPr>
      <w:r>
        <w:t>The system validates credentials for authentication.</w:t>
      </w:r>
    </w:p>
    <w:p w14:paraId="35F5B6BE" w14:textId="77777777" w:rsidR="00246905" w:rsidRDefault="00000000">
      <w:pPr>
        <w:pStyle w:val="BodyText"/>
        <w:numPr>
          <w:ilvl w:val="0"/>
          <w:numId w:val="40"/>
        </w:numPr>
        <w:tabs>
          <w:tab w:val="clear" w:pos="709"/>
          <w:tab w:val="left" w:pos="0"/>
        </w:tabs>
        <w:pPrChange w:id="196" w:author="Henri Ouma" w:date="2025-03-23T20:24:00Z" w16du:dateUtc="2025-03-23T17:24:00Z">
          <w:pPr>
            <w:pStyle w:val="BodyText"/>
            <w:numPr>
              <w:numId w:val="113"/>
            </w:numPr>
            <w:tabs>
              <w:tab w:val="left" w:pos="0"/>
            </w:tabs>
            <w:ind w:left="709" w:hanging="283"/>
          </w:pPr>
        </w:pPrChange>
      </w:pPr>
      <w:r>
        <w:rPr>
          <w:rStyle w:val="Strong"/>
        </w:rPr>
        <w:t>Face Registration &amp; Recognition</w:t>
      </w:r>
    </w:p>
    <w:p w14:paraId="2E705C69" w14:textId="77777777" w:rsidR="00246905" w:rsidRDefault="00000000">
      <w:pPr>
        <w:pStyle w:val="BodyText"/>
        <w:numPr>
          <w:ilvl w:val="1"/>
          <w:numId w:val="40"/>
        </w:numPr>
        <w:tabs>
          <w:tab w:val="left" w:pos="0"/>
        </w:tabs>
        <w:pPrChange w:id="197" w:author="Henri Ouma" w:date="2025-03-23T20:24:00Z" w16du:dateUtc="2025-03-23T17:24:00Z">
          <w:pPr>
            <w:pStyle w:val="BodyText"/>
            <w:numPr>
              <w:ilvl w:val="1"/>
              <w:numId w:val="113"/>
            </w:numPr>
            <w:tabs>
              <w:tab w:val="left" w:pos="0"/>
              <w:tab w:val="num" w:pos="1418"/>
            </w:tabs>
            <w:ind w:left="1418" w:hanging="283"/>
          </w:pPr>
        </w:pPrChange>
      </w:pPr>
      <w:r>
        <w:t>The system captures student images and stores them for recognition purposes.</w:t>
      </w:r>
    </w:p>
    <w:p w14:paraId="2795E344" w14:textId="77777777" w:rsidR="00246905" w:rsidRDefault="00000000">
      <w:pPr>
        <w:pStyle w:val="BodyText"/>
        <w:numPr>
          <w:ilvl w:val="1"/>
          <w:numId w:val="40"/>
        </w:numPr>
        <w:tabs>
          <w:tab w:val="left" w:pos="0"/>
        </w:tabs>
        <w:pPrChange w:id="198" w:author="Henri Ouma" w:date="2025-03-23T20:24:00Z" w16du:dateUtc="2025-03-23T17:24:00Z">
          <w:pPr>
            <w:pStyle w:val="BodyText"/>
            <w:numPr>
              <w:ilvl w:val="1"/>
              <w:numId w:val="113"/>
            </w:numPr>
            <w:tabs>
              <w:tab w:val="left" w:pos="0"/>
              <w:tab w:val="num" w:pos="1418"/>
            </w:tabs>
            <w:ind w:left="1418" w:hanging="283"/>
          </w:pPr>
        </w:pPrChange>
      </w:pPr>
      <w:r>
        <w:t>During attendance, the system matches real-time face data with stored records.</w:t>
      </w:r>
    </w:p>
    <w:p w14:paraId="3C3C673E" w14:textId="77777777" w:rsidR="00246905" w:rsidRDefault="00000000">
      <w:pPr>
        <w:pStyle w:val="BodyText"/>
        <w:numPr>
          <w:ilvl w:val="0"/>
          <w:numId w:val="40"/>
        </w:numPr>
        <w:tabs>
          <w:tab w:val="clear" w:pos="709"/>
          <w:tab w:val="left" w:pos="0"/>
        </w:tabs>
        <w:pPrChange w:id="199" w:author="Henri Ouma" w:date="2025-03-23T20:24:00Z" w16du:dateUtc="2025-03-23T17:24:00Z">
          <w:pPr>
            <w:pStyle w:val="BodyText"/>
            <w:numPr>
              <w:numId w:val="113"/>
            </w:numPr>
            <w:tabs>
              <w:tab w:val="left" w:pos="0"/>
            </w:tabs>
            <w:ind w:left="709" w:hanging="283"/>
          </w:pPr>
        </w:pPrChange>
      </w:pPr>
      <w:r>
        <w:rPr>
          <w:rStyle w:val="Strong"/>
        </w:rPr>
        <w:t>Attendance Logging &amp; Reporting</w:t>
      </w:r>
    </w:p>
    <w:p w14:paraId="7451908F" w14:textId="77777777" w:rsidR="00246905" w:rsidRDefault="00000000">
      <w:pPr>
        <w:pStyle w:val="BodyText"/>
        <w:numPr>
          <w:ilvl w:val="1"/>
          <w:numId w:val="40"/>
        </w:numPr>
        <w:tabs>
          <w:tab w:val="left" w:pos="0"/>
        </w:tabs>
        <w:pPrChange w:id="200" w:author="Henri Ouma" w:date="2025-03-23T20:24:00Z" w16du:dateUtc="2025-03-23T17:24:00Z">
          <w:pPr>
            <w:pStyle w:val="BodyText"/>
            <w:numPr>
              <w:ilvl w:val="1"/>
              <w:numId w:val="113"/>
            </w:numPr>
            <w:tabs>
              <w:tab w:val="left" w:pos="0"/>
              <w:tab w:val="num" w:pos="1418"/>
            </w:tabs>
            <w:ind w:left="1418" w:hanging="283"/>
          </w:pPr>
        </w:pPrChange>
      </w:pPr>
      <w:r>
        <w:t>The system automatically records student presence when their face is detected.</w:t>
      </w:r>
    </w:p>
    <w:p w14:paraId="7823B262" w14:textId="77777777" w:rsidR="00246905" w:rsidRDefault="00000000">
      <w:pPr>
        <w:pStyle w:val="BodyText"/>
        <w:numPr>
          <w:ilvl w:val="1"/>
          <w:numId w:val="40"/>
        </w:numPr>
        <w:tabs>
          <w:tab w:val="left" w:pos="0"/>
        </w:tabs>
        <w:pPrChange w:id="201" w:author="Henri Ouma" w:date="2025-03-23T20:24:00Z" w16du:dateUtc="2025-03-23T17:24:00Z">
          <w:pPr>
            <w:pStyle w:val="BodyText"/>
            <w:numPr>
              <w:ilvl w:val="1"/>
              <w:numId w:val="113"/>
            </w:numPr>
            <w:tabs>
              <w:tab w:val="left" w:pos="0"/>
              <w:tab w:val="num" w:pos="1418"/>
            </w:tabs>
            <w:ind w:left="1418" w:hanging="283"/>
          </w:pPr>
        </w:pPrChange>
      </w:pPr>
      <w:r>
        <w:t>Generates attendance reports for teachers and administrators.</w:t>
      </w:r>
    </w:p>
    <w:p w14:paraId="0C7F644C" w14:textId="77777777" w:rsidR="00246905" w:rsidRDefault="00000000">
      <w:pPr>
        <w:pStyle w:val="BodyText"/>
        <w:numPr>
          <w:ilvl w:val="0"/>
          <w:numId w:val="40"/>
        </w:numPr>
        <w:tabs>
          <w:tab w:val="clear" w:pos="709"/>
          <w:tab w:val="left" w:pos="0"/>
        </w:tabs>
        <w:pPrChange w:id="202" w:author="Henri Ouma" w:date="2025-03-23T20:24:00Z" w16du:dateUtc="2025-03-23T17:24:00Z">
          <w:pPr>
            <w:pStyle w:val="BodyText"/>
            <w:numPr>
              <w:numId w:val="113"/>
            </w:numPr>
            <w:tabs>
              <w:tab w:val="left" w:pos="0"/>
            </w:tabs>
            <w:ind w:left="709" w:hanging="283"/>
          </w:pPr>
        </w:pPrChange>
      </w:pPr>
      <w:r>
        <w:rPr>
          <w:rStyle w:val="Strong"/>
        </w:rPr>
        <w:t>Administrator Controls</w:t>
      </w:r>
    </w:p>
    <w:p w14:paraId="0E37737B" w14:textId="77777777" w:rsidR="00246905" w:rsidRDefault="00000000">
      <w:pPr>
        <w:pStyle w:val="BodyText"/>
        <w:numPr>
          <w:ilvl w:val="1"/>
          <w:numId w:val="40"/>
        </w:numPr>
        <w:tabs>
          <w:tab w:val="left" w:pos="0"/>
        </w:tabs>
        <w:pPrChange w:id="203" w:author="Henri Ouma" w:date="2025-03-23T20:24:00Z" w16du:dateUtc="2025-03-23T17:24:00Z">
          <w:pPr>
            <w:pStyle w:val="BodyText"/>
            <w:numPr>
              <w:ilvl w:val="1"/>
              <w:numId w:val="113"/>
            </w:numPr>
            <w:tabs>
              <w:tab w:val="left" w:pos="0"/>
              <w:tab w:val="num" w:pos="1418"/>
            </w:tabs>
            <w:ind w:left="1418" w:hanging="283"/>
          </w:pPr>
        </w:pPrChange>
      </w:pPr>
      <w:r>
        <w:t>Teachers can view and modify attendance records.</w:t>
      </w:r>
    </w:p>
    <w:p w14:paraId="0055EE2F" w14:textId="77777777" w:rsidR="00246905" w:rsidRDefault="00000000">
      <w:pPr>
        <w:pStyle w:val="BodyText"/>
        <w:numPr>
          <w:ilvl w:val="1"/>
          <w:numId w:val="40"/>
        </w:numPr>
        <w:tabs>
          <w:tab w:val="left" w:pos="0"/>
        </w:tabs>
        <w:pPrChange w:id="204" w:author="Henri Ouma" w:date="2025-03-23T20:24:00Z" w16du:dateUtc="2025-03-23T17:24:00Z">
          <w:pPr>
            <w:pStyle w:val="BodyText"/>
            <w:numPr>
              <w:ilvl w:val="1"/>
              <w:numId w:val="113"/>
            </w:numPr>
            <w:tabs>
              <w:tab w:val="left" w:pos="0"/>
              <w:tab w:val="num" w:pos="1418"/>
            </w:tabs>
            <w:ind w:left="1418" w:hanging="283"/>
          </w:pPr>
        </w:pPrChange>
      </w:pPr>
      <w:r>
        <w:t>Admins can add or remove students from courses and manage other system configurations.</w:t>
      </w:r>
    </w:p>
    <w:p w14:paraId="7B9F32E6" w14:textId="77777777" w:rsidR="00246905" w:rsidRDefault="00000000">
      <w:pPr>
        <w:pStyle w:val="Heading5"/>
      </w:pPr>
      <w:bookmarkStart w:id="205" w:name="__RefHeading___Toc8571_1534167848"/>
      <w:bookmarkEnd w:id="205"/>
      <w:r>
        <w:rPr>
          <w:rStyle w:val="Strong"/>
          <w:b/>
          <w:bCs/>
          <w:sz w:val="22"/>
          <w:szCs w:val="22"/>
        </w:rPr>
        <w:t>3.1.2 Non-Functional Requirements</w:t>
      </w:r>
    </w:p>
    <w:p w14:paraId="257099BE" w14:textId="77777777" w:rsidR="00246905" w:rsidRDefault="00000000">
      <w:pPr>
        <w:pStyle w:val="BodyText"/>
        <w:numPr>
          <w:ilvl w:val="0"/>
          <w:numId w:val="41"/>
        </w:numPr>
        <w:tabs>
          <w:tab w:val="clear" w:pos="709"/>
          <w:tab w:val="left" w:pos="0"/>
        </w:tabs>
        <w:pPrChange w:id="206" w:author="Henri Ouma" w:date="2025-03-23T20:24:00Z" w16du:dateUtc="2025-03-23T17:24:00Z">
          <w:pPr>
            <w:pStyle w:val="BodyText"/>
            <w:numPr>
              <w:numId w:val="114"/>
            </w:numPr>
            <w:tabs>
              <w:tab w:val="left" w:pos="0"/>
            </w:tabs>
            <w:ind w:left="709" w:hanging="283"/>
          </w:pPr>
        </w:pPrChange>
      </w:pPr>
      <w:r>
        <w:rPr>
          <w:rStyle w:val="Strong"/>
        </w:rPr>
        <w:t>Accuracy</w:t>
      </w:r>
      <w:r>
        <w:t>: Face recognition must correctly identify at least 95% of students under varied conditions.</w:t>
      </w:r>
    </w:p>
    <w:p w14:paraId="6BC6DD5F" w14:textId="77777777" w:rsidR="00246905" w:rsidRDefault="00000000">
      <w:pPr>
        <w:pStyle w:val="BodyText"/>
        <w:numPr>
          <w:ilvl w:val="0"/>
          <w:numId w:val="41"/>
        </w:numPr>
        <w:tabs>
          <w:tab w:val="clear" w:pos="709"/>
          <w:tab w:val="left" w:pos="0"/>
        </w:tabs>
        <w:pPrChange w:id="207" w:author="Henri Ouma" w:date="2025-03-23T20:24:00Z" w16du:dateUtc="2025-03-23T17:24:00Z">
          <w:pPr>
            <w:pStyle w:val="BodyText"/>
            <w:numPr>
              <w:numId w:val="114"/>
            </w:numPr>
            <w:tabs>
              <w:tab w:val="left" w:pos="0"/>
            </w:tabs>
            <w:ind w:left="709" w:hanging="283"/>
          </w:pPr>
        </w:pPrChange>
      </w:pPr>
      <w:r>
        <w:rPr>
          <w:rStyle w:val="Strong"/>
        </w:rPr>
        <w:t>Performance</w:t>
      </w:r>
      <w:r>
        <w:t>: The system should process and log attendance in under 2 seconds per student.</w:t>
      </w:r>
    </w:p>
    <w:p w14:paraId="47276D10" w14:textId="77777777" w:rsidR="00246905" w:rsidRDefault="00000000">
      <w:pPr>
        <w:pStyle w:val="BodyText"/>
        <w:numPr>
          <w:ilvl w:val="0"/>
          <w:numId w:val="41"/>
        </w:numPr>
        <w:tabs>
          <w:tab w:val="clear" w:pos="709"/>
          <w:tab w:val="left" w:pos="0"/>
        </w:tabs>
        <w:pPrChange w:id="208" w:author="Henri Ouma" w:date="2025-03-23T20:24:00Z" w16du:dateUtc="2025-03-23T17:24:00Z">
          <w:pPr>
            <w:pStyle w:val="BodyText"/>
            <w:numPr>
              <w:numId w:val="114"/>
            </w:numPr>
            <w:tabs>
              <w:tab w:val="left" w:pos="0"/>
            </w:tabs>
            <w:ind w:left="709" w:hanging="283"/>
          </w:pPr>
        </w:pPrChange>
      </w:pPr>
      <w:r>
        <w:rPr>
          <w:rStyle w:val="Strong"/>
        </w:rPr>
        <w:t>Scalability</w:t>
      </w:r>
      <w:r>
        <w:t>: The system should handle hundreds of students simultaneously without performance degradation.</w:t>
      </w:r>
    </w:p>
    <w:p w14:paraId="4E8FD9DA" w14:textId="77777777" w:rsidR="00246905" w:rsidRDefault="00000000">
      <w:pPr>
        <w:pStyle w:val="BodyText"/>
        <w:numPr>
          <w:ilvl w:val="0"/>
          <w:numId w:val="41"/>
        </w:numPr>
        <w:tabs>
          <w:tab w:val="clear" w:pos="709"/>
          <w:tab w:val="left" w:pos="0"/>
        </w:tabs>
        <w:pPrChange w:id="209" w:author="Henri Ouma" w:date="2025-03-23T20:24:00Z" w16du:dateUtc="2025-03-23T17:24:00Z">
          <w:pPr>
            <w:pStyle w:val="BodyText"/>
            <w:numPr>
              <w:numId w:val="114"/>
            </w:numPr>
            <w:tabs>
              <w:tab w:val="left" w:pos="0"/>
            </w:tabs>
            <w:ind w:left="709" w:hanging="283"/>
          </w:pPr>
        </w:pPrChange>
      </w:pPr>
      <w:r>
        <w:rPr>
          <w:rStyle w:val="Strong"/>
        </w:rPr>
        <w:t>Security</w:t>
      </w:r>
      <w:r>
        <w:t>: All facial data and login credentials must be encrypted and securely stored.</w:t>
      </w:r>
    </w:p>
    <w:p w14:paraId="7FA54E44" w14:textId="77777777" w:rsidR="00246905" w:rsidRDefault="00000000">
      <w:pPr>
        <w:pStyle w:val="BodyText"/>
        <w:numPr>
          <w:ilvl w:val="0"/>
          <w:numId w:val="41"/>
        </w:numPr>
        <w:tabs>
          <w:tab w:val="clear" w:pos="709"/>
          <w:tab w:val="left" w:pos="0"/>
        </w:tabs>
        <w:pPrChange w:id="210" w:author="Henri Ouma" w:date="2025-03-23T20:24:00Z" w16du:dateUtc="2025-03-23T17:24:00Z">
          <w:pPr>
            <w:pStyle w:val="BodyText"/>
            <w:numPr>
              <w:numId w:val="114"/>
            </w:numPr>
            <w:tabs>
              <w:tab w:val="left" w:pos="0"/>
            </w:tabs>
            <w:ind w:left="709" w:hanging="283"/>
          </w:pPr>
        </w:pPrChange>
      </w:pPr>
      <w:r>
        <w:rPr>
          <w:rStyle w:val="Strong"/>
        </w:rPr>
        <w:t>Usability</w:t>
      </w:r>
      <w:r>
        <w:t>: The user interface should be simple, intuitive, and easy to navigate for students, teachers, and administrators.</w:t>
      </w:r>
    </w:p>
    <w:p w14:paraId="03B89140" w14:textId="77777777" w:rsidR="00246905" w:rsidRDefault="00000000">
      <w:pPr>
        <w:pStyle w:val="Heading3"/>
        <w:spacing w:before="280" w:after="280"/>
      </w:pPr>
      <w:bookmarkStart w:id="211" w:name="__RefHeading___Toc8573_1534167848"/>
      <w:bookmarkEnd w:id="211"/>
      <w:r>
        <w:rPr>
          <w:rStyle w:val="Strong"/>
          <w:b/>
          <w:bCs/>
        </w:rPr>
        <w:t>3.2 System Architecture</w:t>
      </w:r>
    </w:p>
    <w:p w14:paraId="5AA8F22E" w14:textId="77777777" w:rsidR="00246905" w:rsidRDefault="00000000">
      <w:pPr>
        <w:pStyle w:val="BodyText"/>
      </w:pPr>
      <w:r>
        <w:t>The system follows a three-tier architecture:</w:t>
      </w:r>
    </w:p>
    <w:p w14:paraId="1E5FB5D1" w14:textId="77777777" w:rsidR="00246905" w:rsidRDefault="00000000">
      <w:pPr>
        <w:pStyle w:val="BodyText"/>
        <w:numPr>
          <w:ilvl w:val="0"/>
          <w:numId w:val="42"/>
        </w:numPr>
        <w:tabs>
          <w:tab w:val="clear" w:pos="709"/>
          <w:tab w:val="left" w:pos="0"/>
        </w:tabs>
        <w:pPrChange w:id="212" w:author="Henri Ouma" w:date="2025-03-23T20:24:00Z" w16du:dateUtc="2025-03-23T17:24:00Z">
          <w:pPr>
            <w:pStyle w:val="BodyText"/>
            <w:numPr>
              <w:numId w:val="115"/>
            </w:numPr>
            <w:tabs>
              <w:tab w:val="left" w:pos="0"/>
            </w:tabs>
            <w:ind w:left="709" w:hanging="283"/>
          </w:pPr>
        </w:pPrChange>
      </w:pPr>
      <w:r>
        <w:rPr>
          <w:rStyle w:val="Strong"/>
        </w:rPr>
        <w:t>Presentation Layer (Frontend)</w:t>
      </w:r>
      <w:r>
        <w:t>:</w:t>
      </w:r>
    </w:p>
    <w:p w14:paraId="58CEC401" w14:textId="77777777" w:rsidR="00246905" w:rsidRDefault="00000000">
      <w:pPr>
        <w:pStyle w:val="BodyText"/>
        <w:numPr>
          <w:ilvl w:val="1"/>
          <w:numId w:val="42"/>
        </w:numPr>
        <w:tabs>
          <w:tab w:val="left" w:pos="0"/>
        </w:tabs>
        <w:pPrChange w:id="213" w:author="Henri Ouma" w:date="2025-03-23T20:24:00Z" w16du:dateUtc="2025-03-23T17:24:00Z">
          <w:pPr>
            <w:pStyle w:val="BodyText"/>
            <w:numPr>
              <w:ilvl w:val="1"/>
              <w:numId w:val="115"/>
            </w:numPr>
            <w:tabs>
              <w:tab w:val="left" w:pos="0"/>
              <w:tab w:val="num" w:pos="1418"/>
            </w:tabs>
            <w:ind w:left="1418" w:hanging="283"/>
          </w:pPr>
        </w:pPrChange>
      </w:pPr>
      <w:r>
        <w:t xml:space="preserve">Built with </w:t>
      </w:r>
      <w:r>
        <w:rPr>
          <w:rStyle w:val="Strong"/>
        </w:rPr>
        <w:t>HTML</w:t>
      </w:r>
      <w:r>
        <w:t xml:space="preserve">, </w:t>
      </w:r>
      <w:r>
        <w:rPr>
          <w:rStyle w:val="Strong"/>
        </w:rPr>
        <w:t>CSS</w:t>
      </w:r>
      <w:r>
        <w:t xml:space="preserve"> (Tailwind), and </w:t>
      </w:r>
      <w:r>
        <w:rPr>
          <w:rStyle w:val="Strong"/>
        </w:rPr>
        <w:t>JavaScript</w:t>
      </w:r>
      <w:r>
        <w:t>.</w:t>
      </w:r>
    </w:p>
    <w:p w14:paraId="0F42333B" w14:textId="77777777" w:rsidR="00246905" w:rsidRDefault="00000000">
      <w:pPr>
        <w:pStyle w:val="BodyText"/>
        <w:numPr>
          <w:ilvl w:val="1"/>
          <w:numId w:val="42"/>
        </w:numPr>
        <w:tabs>
          <w:tab w:val="left" w:pos="0"/>
        </w:tabs>
        <w:pPrChange w:id="214" w:author="Henri Ouma" w:date="2025-03-23T20:24:00Z" w16du:dateUtc="2025-03-23T17:24:00Z">
          <w:pPr>
            <w:pStyle w:val="BodyText"/>
            <w:numPr>
              <w:ilvl w:val="1"/>
              <w:numId w:val="115"/>
            </w:numPr>
            <w:tabs>
              <w:tab w:val="left" w:pos="0"/>
              <w:tab w:val="num" w:pos="1418"/>
            </w:tabs>
            <w:ind w:left="1418" w:hanging="283"/>
          </w:pPr>
        </w:pPrChange>
      </w:pPr>
      <w:r>
        <w:t>Functions to capture and send student images for processing and display attendance statuses.</w:t>
      </w:r>
    </w:p>
    <w:p w14:paraId="79B4223E" w14:textId="77777777" w:rsidR="00246905" w:rsidRDefault="00000000">
      <w:pPr>
        <w:pStyle w:val="BodyText"/>
        <w:numPr>
          <w:ilvl w:val="1"/>
          <w:numId w:val="42"/>
        </w:numPr>
        <w:tabs>
          <w:tab w:val="left" w:pos="0"/>
        </w:tabs>
        <w:pPrChange w:id="215" w:author="Henri Ouma" w:date="2025-03-23T20:24:00Z" w16du:dateUtc="2025-03-23T17:24:00Z">
          <w:pPr>
            <w:pStyle w:val="BodyText"/>
            <w:numPr>
              <w:ilvl w:val="1"/>
              <w:numId w:val="115"/>
            </w:numPr>
            <w:tabs>
              <w:tab w:val="left" w:pos="0"/>
              <w:tab w:val="num" w:pos="1418"/>
            </w:tabs>
            <w:ind w:left="1418" w:hanging="283"/>
          </w:pPr>
        </w:pPrChange>
      </w:pPr>
      <w:r>
        <w:t>Includes teacher/admin dashboards.</w:t>
      </w:r>
    </w:p>
    <w:p w14:paraId="0E928D20" w14:textId="77777777" w:rsidR="00246905" w:rsidRDefault="00000000">
      <w:pPr>
        <w:pStyle w:val="BodyText"/>
        <w:numPr>
          <w:ilvl w:val="0"/>
          <w:numId w:val="42"/>
        </w:numPr>
        <w:tabs>
          <w:tab w:val="clear" w:pos="709"/>
          <w:tab w:val="left" w:pos="0"/>
        </w:tabs>
        <w:pPrChange w:id="216" w:author="Henri Ouma" w:date="2025-03-23T20:24:00Z" w16du:dateUtc="2025-03-23T17:24:00Z">
          <w:pPr>
            <w:pStyle w:val="BodyText"/>
            <w:numPr>
              <w:numId w:val="115"/>
            </w:numPr>
            <w:tabs>
              <w:tab w:val="left" w:pos="0"/>
            </w:tabs>
            <w:ind w:left="709" w:hanging="283"/>
          </w:pPr>
        </w:pPrChange>
      </w:pPr>
      <w:r>
        <w:rPr>
          <w:rStyle w:val="Strong"/>
        </w:rPr>
        <w:t>Application Layer (Backend)</w:t>
      </w:r>
      <w:r>
        <w:t>:</w:t>
      </w:r>
    </w:p>
    <w:p w14:paraId="273CCDFB" w14:textId="77777777" w:rsidR="00246905" w:rsidRDefault="00000000">
      <w:pPr>
        <w:pStyle w:val="BodyText"/>
        <w:numPr>
          <w:ilvl w:val="1"/>
          <w:numId w:val="42"/>
        </w:numPr>
        <w:tabs>
          <w:tab w:val="left" w:pos="0"/>
        </w:tabs>
        <w:pPrChange w:id="217" w:author="Henri Ouma" w:date="2025-03-23T20:24:00Z" w16du:dateUtc="2025-03-23T17:24:00Z">
          <w:pPr>
            <w:pStyle w:val="BodyText"/>
            <w:numPr>
              <w:ilvl w:val="1"/>
              <w:numId w:val="115"/>
            </w:numPr>
            <w:tabs>
              <w:tab w:val="left" w:pos="0"/>
              <w:tab w:val="num" w:pos="1418"/>
            </w:tabs>
            <w:ind w:left="1418" w:hanging="283"/>
          </w:pPr>
        </w:pPrChange>
      </w:pPr>
      <w:r>
        <w:t xml:space="preserve">Built with </w:t>
      </w:r>
      <w:r>
        <w:rPr>
          <w:rStyle w:val="Strong"/>
        </w:rPr>
        <w:t>Django</w:t>
      </w:r>
      <w:r>
        <w:t xml:space="preserve"> (Python), </w:t>
      </w:r>
      <w:r>
        <w:rPr>
          <w:rStyle w:val="Strong"/>
        </w:rPr>
        <w:t>TensorFlow</w:t>
      </w:r>
      <w:r>
        <w:t xml:space="preserve">, and </w:t>
      </w:r>
      <w:r>
        <w:rPr>
          <w:rStyle w:val="Strong"/>
        </w:rPr>
        <w:t>OpenCV</w:t>
      </w:r>
      <w:r>
        <w:t>.</w:t>
      </w:r>
    </w:p>
    <w:p w14:paraId="62B6E95A" w14:textId="77777777" w:rsidR="00246905" w:rsidRDefault="00000000">
      <w:pPr>
        <w:pStyle w:val="BodyText"/>
        <w:numPr>
          <w:ilvl w:val="1"/>
          <w:numId w:val="42"/>
        </w:numPr>
        <w:tabs>
          <w:tab w:val="left" w:pos="0"/>
        </w:tabs>
        <w:pPrChange w:id="218" w:author="Henri Ouma" w:date="2025-03-23T20:24:00Z" w16du:dateUtc="2025-03-23T17:24:00Z">
          <w:pPr>
            <w:pStyle w:val="BodyText"/>
            <w:numPr>
              <w:ilvl w:val="1"/>
              <w:numId w:val="115"/>
            </w:numPr>
            <w:tabs>
              <w:tab w:val="left" w:pos="0"/>
              <w:tab w:val="num" w:pos="1418"/>
            </w:tabs>
            <w:ind w:left="1418" w:hanging="283"/>
          </w:pPr>
        </w:pPrChange>
      </w:pPr>
      <w:r>
        <w:t>Handles face detection, feature comparison, database management, and user authentication.</w:t>
      </w:r>
    </w:p>
    <w:p w14:paraId="1E23135D" w14:textId="77777777" w:rsidR="00246905" w:rsidRDefault="00000000">
      <w:pPr>
        <w:pStyle w:val="BodyText"/>
        <w:numPr>
          <w:ilvl w:val="0"/>
          <w:numId w:val="42"/>
        </w:numPr>
        <w:tabs>
          <w:tab w:val="clear" w:pos="709"/>
          <w:tab w:val="left" w:pos="0"/>
        </w:tabs>
        <w:pPrChange w:id="219" w:author="Henri Ouma" w:date="2025-03-23T20:24:00Z" w16du:dateUtc="2025-03-23T17:24:00Z">
          <w:pPr>
            <w:pStyle w:val="BodyText"/>
            <w:numPr>
              <w:numId w:val="115"/>
            </w:numPr>
            <w:tabs>
              <w:tab w:val="left" w:pos="0"/>
            </w:tabs>
            <w:ind w:left="709" w:hanging="283"/>
          </w:pPr>
        </w:pPrChange>
      </w:pPr>
      <w:r>
        <w:rPr>
          <w:rStyle w:val="Strong"/>
        </w:rPr>
        <w:t>Data Layer (Database)</w:t>
      </w:r>
      <w:r>
        <w:t>:</w:t>
      </w:r>
    </w:p>
    <w:p w14:paraId="42AA9F51" w14:textId="77777777" w:rsidR="00246905" w:rsidRDefault="00000000">
      <w:pPr>
        <w:pStyle w:val="BodyText"/>
        <w:numPr>
          <w:ilvl w:val="1"/>
          <w:numId w:val="42"/>
        </w:numPr>
        <w:tabs>
          <w:tab w:val="left" w:pos="0"/>
        </w:tabs>
        <w:pPrChange w:id="220" w:author="Henri Ouma" w:date="2025-03-23T20:24:00Z" w16du:dateUtc="2025-03-23T17:24:00Z">
          <w:pPr>
            <w:pStyle w:val="BodyText"/>
            <w:numPr>
              <w:ilvl w:val="1"/>
              <w:numId w:val="115"/>
            </w:numPr>
            <w:tabs>
              <w:tab w:val="left" w:pos="0"/>
              <w:tab w:val="num" w:pos="1418"/>
            </w:tabs>
            <w:ind w:left="1418" w:hanging="283"/>
          </w:pPr>
        </w:pPrChange>
      </w:pPr>
      <w:r>
        <w:t xml:space="preserve">Built with </w:t>
      </w:r>
      <w:r>
        <w:rPr>
          <w:rStyle w:val="Strong"/>
        </w:rPr>
        <w:t>PostgreSQL</w:t>
      </w:r>
      <w:r>
        <w:t xml:space="preserve"> or </w:t>
      </w:r>
      <w:r>
        <w:rPr>
          <w:rStyle w:val="Strong"/>
        </w:rPr>
        <w:t>SQLite</w:t>
      </w:r>
      <w:r>
        <w:t>.</w:t>
      </w:r>
    </w:p>
    <w:p w14:paraId="26AEB9AC" w14:textId="77777777" w:rsidR="00246905" w:rsidRDefault="00000000">
      <w:pPr>
        <w:pStyle w:val="BodyText"/>
        <w:numPr>
          <w:ilvl w:val="1"/>
          <w:numId w:val="42"/>
        </w:numPr>
        <w:tabs>
          <w:tab w:val="left" w:pos="0"/>
        </w:tabs>
        <w:pPrChange w:id="221" w:author="Henri Ouma" w:date="2025-03-23T20:24:00Z" w16du:dateUtc="2025-03-23T17:24:00Z">
          <w:pPr>
            <w:pStyle w:val="BodyText"/>
            <w:numPr>
              <w:ilvl w:val="1"/>
              <w:numId w:val="115"/>
            </w:numPr>
            <w:tabs>
              <w:tab w:val="left" w:pos="0"/>
              <w:tab w:val="num" w:pos="1418"/>
            </w:tabs>
            <w:ind w:left="1418" w:hanging="283"/>
          </w:pPr>
        </w:pPrChange>
      </w:pPr>
      <w:r>
        <w:t>Stores student information, facial embeddings, and attendance logs.</w:t>
      </w:r>
    </w:p>
    <w:p w14:paraId="1815CDC2" w14:textId="77777777" w:rsidR="00246905" w:rsidRDefault="00000000">
      <w:pPr>
        <w:pStyle w:val="BodyText"/>
        <w:numPr>
          <w:ilvl w:val="1"/>
          <w:numId w:val="42"/>
        </w:numPr>
        <w:tabs>
          <w:tab w:val="left" w:pos="0"/>
        </w:tabs>
        <w:pPrChange w:id="222" w:author="Henri Ouma" w:date="2025-03-23T20:24:00Z" w16du:dateUtc="2025-03-23T17:24:00Z">
          <w:pPr>
            <w:pStyle w:val="BodyText"/>
            <w:numPr>
              <w:ilvl w:val="1"/>
              <w:numId w:val="115"/>
            </w:numPr>
            <w:tabs>
              <w:tab w:val="left" w:pos="0"/>
              <w:tab w:val="num" w:pos="1418"/>
            </w:tabs>
            <w:ind w:left="1418" w:hanging="283"/>
          </w:pPr>
        </w:pPrChange>
      </w:pPr>
      <w:r>
        <w:t>Provides real-time access to attendance reports.</w:t>
      </w:r>
    </w:p>
    <w:p w14:paraId="17834FE4" w14:textId="77777777" w:rsidR="00246905" w:rsidRDefault="00000000">
      <w:pPr>
        <w:pStyle w:val="Heading3"/>
        <w:spacing w:before="280" w:after="280"/>
      </w:pPr>
      <w:bookmarkStart w:id="223" w:name="__RefHeading___Toc8575_1534167848"/>
      <w:bookmarkEnd w:id="223"/>
      <w:r>
        <w:rPr>
          <w:rStyle w:val="Strong"/>
          <w:b/>
          <w:bCs/>
        </w:rPr>
        <w:t>3.3 System Design Models</w:t>
      </w:r>
    </w:p>
    <w:p w14:paraId="239C8B16" w14:textId="77777777" w:rsidR="00246905" w:rsidRDefault="00000000">
      <w:pPr>
        <w:pStyle w:val="Heading5"/>
      </w:pPr>
      <w:bookmarkStart w:id="224" w:name="__RefHeading___Toc8577_1534167848"/>
      <w:bookmarkEnd w:id="224"/>
      <w:r>
        <w:rPr>
          <w:rStyle w:val="Strong"/>
          <w:b/>
          <w:bCs/>
          <w:sz w:val="22"/>
          <w:szCs w:val="22"/>
        </w:rPr>
        <w:t>3.3.1 Use Case Diagram</w:t>
      </w:r>
    </w:p>
    <w:p w14:paraId="479099BE" w14:textId="77777777" w:rsidR="00246905" w:rsidRDefault="00000000">
      <w:pPr>
        <w:pStyle w:val="BodyText"/>
      </w:pPr>
      <w:r>
        <w:t>The Use Case Diagram illustrates the interactions between the system’s users and functionalities. Key actors include:</w:t>
      </w:r>
    </w:p>
    <w:p w14:paraId="1166E432" w14:textId="77777777" w:rsidR="00246905" w:rsidRDefault="00000000">
      <w:pPr>
        <w:pStyle w:val="BodyText"/>
        <w:numPr>
          <w:ilvl w:val="0"/>
          <w:numId w:val="43"/>
        </w:numPr>
        <w:tabs>
          <w:tab w:val="clear" w:pos="709"/>
          <w:tab w:val="left" w:pos="0"/>
        </w:tabs>
        <w:pPrChange w:id="225" w:author="Henri Ouma" w:date="2025-03-23T20:24:00Z" w16du:dateUtc="2025-03-23T17:24:00Z">
          <w:pPr>
            <w:pStyle w:val="BodyText"/>
            <w:numPr>
              <w:numId w:val="116"/>
            </w:numPr>
            <w:tabs>
              <w:tab w:val="left" w:pos="0"/>
            </w:tabs>
            <w:ind w:left="709" w:hanging="283"/>
          </w:pPr>
        </w:pPrChange>
      </w:pPr>
      <w:r>
        <w:rPr>
          <w:rStyle w:val="Strong"/>
        </w:rPr>
        <w:t>Student</w:t>
      </w:r>
      <w:r>
        <w:t>: Registers face, gets marked present automatically.</w:t>
      </w:r>
    </w:p>
    <w:p w14:paraId="334D014C" w14:textId="77777777" w:rsidR="00246905" w:rsidRDefault="00000000">
      <w:pPr>
        <w:pStyle w:val="BodyText"/>
        <w:numPr>
          <w:ilvl w:val="0"/>
          <w:numId w:val="43"/>
        </w:numPr>
        <w:tabs>
          <w:tab w:val="clear" w:pos="709"/>
          <w:tab w:val="left" w:pos="0"/>
        </w:tabs>
        <w:pPrChange w:id="226" w:author="Henri Ouma" w:date="2025-03-23T20:24:00Z" w16du:dateUtc="2025-03-23T17:24:00Z">
          <w:pPr>
            <w:pStyle w:val="BodyText"/>
            <w:numPr>
              <w:numId w:val="116"/>
            </w:numPr>
            <w:tabs>
              <w:tab w:val="left" w:pos="0"/>
            </w:tabs>
            <w:ind w:left="709" w:hanging="283"/>
          </w:pPr>
        </w:pPrChange>
      </w:pPr>
      <w:r>
        <w:rPr>
          <w:rStyle w:val="Strong"/>
        </w:rPr>
        <w:t>Teacher</w:t>
      </w:r>
      <w:r>
        <w:t>: Manages attendance records and generates reports.</w:t>
      </w:r>
    </w:p>
    <w:p w14:paraId="2C377DC1" w14:textId="77777777" w:rsidR="00246905" w:rsidRDefault="00000000">
      <w:pPr>
        <w:pStyle w:val="BodyText"/>
        <w:numPr>
          <w:ilvl w:val="0"/>
          <w:numId w:val="43"/>
        </w:numPr>
        <w:tabs>
          <w:tab w:val="clear" w:pos="709"/>
          <w:tab w:val="left" w:pos="0"/>
        </w:tabs>
        <w:pPrChange w:id="227" w:author="Henri Ouma" w:date="2025-03-23T20:24:00Z" w16du:dateUtc="2025-03-23T17:24:00Z">
          <w:pPr>
            <w:pStyle w:val="BodyText"/>
            <w:numPr>
              <w:numId w:val="116"/>
            </w:numPr>
            <w:tabs>
              <w:tab w:val="left" w:pos="0"/>
            </w:tabs>
            <w:ind w:left="709" w:hanging="283"/>
          </w:pPr>
        </w:pPrChange>
      </w:pPr>
      <w:r>
        <w:rPr>
          <w:rStyle w:val="Strong"/>
        </w:rPr>
        <w:t>Admin</w:t>
      </w:r>
      <w:r>
        <w:t>: Controls system configurations and user accounts.</w:t>
      </w:r>
    </w:p>
    <w:p w14:paraId="67E010FB" w14:textId="77777777" w:rsidR="00246905" w:rsidRDefault="00000000">
      <w:pPr>
        <w:pStyle w:val="Heading5"/>
      </w:pPr>
      <w:bookmarkStart w:id="228" w:name="__RefHeading___Toc8579_1534167848"/>
      <w:bookmarkEnd w:id="228"/>
      <w:r>
        <w:rPr>
          <w:rStyle w:val="Strong"/>
          <w:b/>
          <w:bCs/>
          <w:sz w:val="22"/>
          <w:szCs w:val="22"/>
        </w:rPr>
        <w:t>3.3.2 Data Flow Diagram (DFD) - Level 1</w:t>
      </w:r>
    </w:p>
    <w:p w14:paraId="19F84C0C" w14:textId="77777777" w:rsidR="00246905" w:rsidRDefault="00000000">
      <w:pPr>
        <w:pStyle w:val="BodyText"/>
      </w:pPr>
      <w:r>
        <w:t>As described earlier, this DFD illustrates the movement of data within the system. It shows how face registration, recognition, attendance logging, and report generation flow within the system.</w:t>
      </w:r>
    </w:p>
    <w:p w14:paraId="658A1A2F" w14:textId="77777777" w:rsidR="00246905" w:rsidRDefault="00000000">
      <w:pPr>
        <w:pStyle w:val="Heading5"/>
      </w:pPr>
      <w:bookmarkStart w:id="229" w:name="__RefHeading___Toc8581_1534167848"/>
      <w:bookmarkEnd w:id="229"/>
      <w:r>
        <w:rPr>
          <w:rStyle w:val="Strong"/>
          <w:b/>
          <w:bCs/>
          <w:sz w:val="22"/>
          <w:szCs w:val="22"/>
        </w:rPr>
        <w:t>3.3.3 Entity-Relationship Diagram (ERD)</w:t>
      </w:r>
    </w:p>
    <w:p w14:paraId="7E1B7541" w14:textId="77777777" w:rsidR="00246905" w:rsidRDefault="00000000">
      <w:pPr>
        <w:pStyle w:val="BodyText"/>
      </w:pPr>
      <w:r>
        <w:t xml:space="preserve">The </w:t>
      </w:r>
      <w:r>
        <w:rPr>
          <w:rStyle w:val="Strong"/>
        </w:rPr>
        <w:t>ERD</w:t>
      </w:r>
      <w:r>
        <w:t xml:space="preserve"> illustrates the relationships between key entities in the system, including:</w:t>
      </w:r>
    </w:p>
    <w:p w14:paraId="7E6E4C4D" w14:textId="77777777" w:rsidR="00246905" w:rsidRDefault="00000000">
      <w:pPr>
        <w:pStyle w:val="BodyText"/>
        <w:numPr>
          <w:ilvl w:val="0"/>
          <w:numId w:val="44"/>
        </w:numPr>
        <w:tabs>
          <w:tab w:val="clear" w:pos="709"/>
          <w:tab w:val="left" w:pos="0"/>
        </w:tabs>
        <w:pPrChange w:id="230" w:author="Henri Ouma" w:date="2025-03-23T20:24:00Z" w16du:dateUtc="2025-03-23T17:24:00Z">
          <w:pPr>
            <w:pStyle w:val="BodyText"/>
            <w:numPr>
              <w:numId w:val="117"/>
            </w:numPr>
            <w:tabs>
              <w:tab w:val="left" w:pos="0"/>
            </w:tabs>
            <w:ind w:left="709" w:hanging="283"/>
          </w:pPr>
        </w:pPrChange>
      </w:pPr>
      <w:r>
        <w:rPr>
          <w:rStyle w:val="Strong"/>
        </w:rPr>
        <w:t>Student</w:t>
      </w:r>
      <w:r>
        <w:t xml:space="preserve"> (Student ID, Name, Course, Face Embedding)</w:t>
      </w:r>
    </w:p>
    <w:p w14:paraId="68721264" w14:textId="77777777" w:rsidR="00246905" w:rsidRDefault="00000000">
      <w:pPr>
        <w:pStyle w:val="BodyText"/>
        <w:numPr>
          <w:ilvl w:val="0"/>
          <w:numId w:val="44"/>
        </w:numPr>
        <w:tabs>
          <w:tab w:val="clear" w:pos="709"/>
          <w:tab w:val="left" w:pos="0"/>
        </w:tabs>
        <w:pPrChange w:id="231" w:author="Henri Ouma" w:date="2025-03-23T20:24:00Z" w16du:dateUtc="2025-03-23T17:24:00Z">
          <w:pPr>
            <w:pStyle w:val="BodyText"/>
            <w:numPr>
              <w:numId w:val="117"/>
            </w:numPr>
            <w:tabs>
              <w:tab w:val="left" w:pos="0"/>
            </w:tabs>
            <w:ind w:left="709" w:hanging="283"/>
          </w:pPr>
        </w:pPrChange>
      </w:pPr>
      <w:r>
        <w:rPr>
          <w:rStyle w:val="Strong"/>
        </w:rPr>
        <w:t>Teacher</w:t>
      </w:r>
      <w:r>
        <w:t xml:space="preserve"> (Teacher ID, Name, Email, Courses Taught)</w:t>
      </w:r>
    </w:p>
    <w:p w14:paraId="7B38803C" w14:textId="77777777" w:rsidR="00246905" w:rsidRDefault="00000000">
      <w:pPr>
        <w:pStyle w:val="BodyText"/>
        <w:numPr>
          <w:ilvl w:val="0"/>
          <w:numId w:val="44"/>
        </w:numPr>
        <w:tabs>
          <w:tab w:val="clear" w:pos="709"/>
          <w:tab w:val="left" w:pos="0"/>
        </w:tabs>
        <w:pPrChange w:id="232" w:author="Henri Ouma" w:date="2025-03-23T20:24:00Z" w16du:dateUtc="2025-03-23T17:24:00Z">
          <w:pPr>
            <w:pStyle w:val="BodyText"/>
            <w:numPr>
              <w:numId w:val="117"/>
            </w:numPr>
            <w:tabs>
              <w:tab w:val="left" w:pos="0"/>
            </w:tabs>
            <w:ind w:left="709" w:hanging="283"/>
          </w:pPr>
        </w:pPrChange>
      </w:pPr>
      <w:r>
        <w:rPr>
          <w:rStyle w:val="Strong"/>
        </w:rPr>
        <w:t>Attendance</w:t>
      </w:r>
      <w:r>
        <w:t xml:space="preserve"> (Attendance ID, Student ID, Course ID, Timestamp)</w:t>
      </w:r>
    </w:p>
    <w:p w14:paraId="419C6BF1" w14:textId="77777777" w:rsidR="00246905" w:rsidRDefault="00000000">
      <w:pPr>
        <w:pStyle w:val="BodyText"/>
        <w:numPr>
          <w:ilvl w:val="0"/>
          <w:numId w:val="44"/>
        </w:numPr>
        <w:tabs>
          <w:tab w:val="clear" w:pos="709"/>
          <w:tab w:val="left" w:pos="0"/>
        </w:tabs>
        <w:pPrChange w:id="233" w:author="Henri Ouma" w:date="2025-03-23T20:24:00Z" w16du:dateUtc="2025-03-23T17:24:00Z">
          <w:pPr>
            <w:pStyle w:val="BodyText"/>
            <w:numPr>
              <w:numId w:val="117"/>
            </w:numPr>
            <w:tabs>
              <w:tab w:val="left" w:pos="0"/>
            </w:tabs>
            <w:ind w:left="709" w:hanging="283"/>
          </w:pPr>
        </w:pPrChange>
      </w:pPr>
      <w:r>
        <w:rPr>
          <w:rStyle w:val="Strong"/>
        </w:rPr>
        <w:t>Course</w:t>
      </w:r>
      <w:r>
        <w:t xml:space="preserve"> (Course ID, Name, Teacher ID)</w:t>
      </w:r>
    </w:p>
    <w:p w14:paraId="28E5D6FE" w14:textId="77777777" w:rsidR="00246905" w:rsidRDefault="00000000">
      <w:pPr>
        <w:pStyle w:val="BodyText"/>
        <w:numPr>
          <w:ilvl w:val="0"/>
          <w:numId w:val="44"/>
        </w:numPr>
        <w:tabs>
          <w:tab w:val="clear" w:pos="709"/>
          <w:tab w:val="left" w:pos="0"/>
        </w:tabs>
        <w:pPrChange w:id="234" w:author="Henri Ouma" w:date="2025-03-23T20:24:00Z" w16du:dateUtc="2025-03-23T17:24:00Z">
          <w:pPr>
            <w:pStyle w:val="BodyText"/>
            <w:numPr>
              <w:numId w:val="117"/>
            </w:numPr>
            <w:tabs>
              <w:tab w:val="left" w:pos="0"/>
            </w:tabs>
            <w:ind w:left="709" w:hanging="283"/>
          </w:pPr>
        </w:pPrChange>
      </w:pPr>
      <w:r>
        <w:rPr>
          <w:rStyle w:val="Strong"/>
        </w:rPr>
        <w:t>Admin</w:t>
      </w:r>
      <w:r>
        <w:t xml:space="preserve"> (Admin ID, Name, Role)</w:t>
      </w:r>
    </w:p>
    <w:p w14:paraId="14758AF8" w14:textId="77777777" w:rsidR="00246905" w:rsidRDefault="00000000">
      <w:pPr>
        <w:pStyle w:val="Heading3"/>
        <w:spacing w:before="280" w:after="280"/>
      </w:pPr>
      <w:bookmarkStart w:id="235" w:name="__RefHeading___Toc8583_1534167848"/>
      <w:bookmarkEnd w:id="235"/>
      <w:r>
        <w:rPr>
          <w:rStyle w:val="Strong"/>
          <w:b/>
          <w:bCs/>
        </w:rPr>
        <w:t>3.4 Database Schema</w:t>
      </w:r>
    </w:p>
    <w:p w14:paraId="7C610483" w14:textId="77777777" w:rsidR="00246905" w:rsidRDefault="00000000">
      <w:pPr>
        <w:pStyle w:val="Heading5"/>
      </w:pPr>
      <w:bookmarkStart w:id="236" w:name="__RefHeading___Toc8585_1534167848"/>
      <w:bookmarkEnd w:id="236"/>
      <w:r>
        <w:rPr>
          <w:rStyle w:val="Strong"/>
          <w:b/>
          <w:bCs/>
          <w:sz w:val="22"/>
          <w:szCs w:val="22"/>
        </w:rPr>
        <w:t>3.4.1 Student Table</w:t>
      </w:r>
    </w:p>
    <w:p w14:paraId="30F70D2D" w14:textId="77777777" w:rsidR="00246905" w:rsidRDefault="00246905">
      <w:pPr>
        <w:pStyle w:val="PreformattedText"/>
      </w:pPr>
    </w:p>
    <w:p w14:paraId="10C14D4B" w14:textId="77777777" w:rsidR="00246905" w:rsidRDefault="00000000">
      <w:pPr>
        <w:pStyle w:val="PreformattedText"/>
      </w:pPr>
      <w:r>
        <w:rPr>
          <w:rStyle w:val="SourceText"/>
        </w:rPr>
        <w:t>CREATE TABLE Student (</w:t>
      </w:r>
    </w:p>
    <w:p w14:paraId="62BEF6D5" w14:textId="77777777" w:rsidR="00246905" w:rsidRDefault="00000000">
      <w:pPr>
        <w:pStyle w:val="PreformattedText"/>
      </w:pPr>
      <w:r>
        <w:rPr>
          <w:rStyle w:val="SourceText"/>
        </w:rPr>
        <w:t xml:space="preserve">    student_id SERIAL PRIMARY KEY,</w:t>
      </w:r>
    </w:p>
    <w:p w14:paraId="5310393F" w14:textId="77777777" w:rsidR="00246905" w:rsidRDefault="00000000">
      <w:pPr>
        <w:pStyle w:val="PreformattedText"/>
      </w:pPr>
      <w:r>
        <w:rPr>
          <w:rStyle w:val="SourceText"/>
        </w:rPr>
        <w:t xml:space="preserve">    name VARCHAR(255) NOT NULL,</w:t>
      </w:r>
    </w:p>
    <w:p w14:paraId="307106FF" w14:textId="77777777" w:rsidR="00246905" w:rsidRDefault="00000000">
      <w:pPr>
        <w:pStyle w:val="PreformattedText"/>
      </w:pPr>
      <w:r>
        <w:rPr>
          <w:rStyle w:val="SourceText"/>
        </w:rPr>
        <w:t xml:space="preserve">    course_id INT REFERENCES Course(course_id),</w:t>
      </w:r>
    </w:p>
    <w:p w14:paraId="7B2627B2" w14:textId="77777777" w:rsidR="00246905" w:rsidRDefault="00000000">
      <w:pPr>
        <w:pStyle w:val="PreformattedText"/>
      </w:pPr>
      <w:r>
        <w:rPr>
          <w:rStyle w:val="SourceText"/>
        </w:rPr>
        <w:t xml:space="preserve">    face_embedding BYTEA NOT NULL</w:t>
      </w:r>
    </w:p>
    <w:p w14:paraId="01CDC750" w14:textId="77777777" w:rsidR="00246905" w:rsidRDefault="00000000">
      <w:pPr>
        <w:pStyle w:val="PreformattedText"/>
        <w:spacing w:after="283"/>
      </w:pPr>
      <w:r>
        <w:rPr>
          <w:rStyle w:val="SourceText"/>
        </w:rPr>
        <w:t>);</w:t>
      </w:r>
    </w:p>
    <w:p w14:paraId="4E63EE0D" w14:textId="77777777" w:rsidR="00246905" w:rsidRDefault="00000000">
      <w:pPr>
        <w:pStyle w:val="Heading5"/>
      </w:pPr>
      <w:bookmarkStart w:id="237" w:name="__RefHeading___Toc8587_1534167848"/>
      <w:bookmarkEnd w:id="237"/>
      <w:r>
        <w:rPr>
          <w:rStyle w:val="Strong"/>
          <w:b/>
          <w:bCs/>
          <w:sz w:val="22"/>
          <w:szCs w:val="22"/>
        </w:rPr>
        <w:t>3.4.2 Attendance Table</w:t>
      </w:r>
    </w:p>
    <w:p w14:paraId="6AB04615" w14:textId="77777777" w:rsidR="00246905" w:rsidRDefault="00246905">
      <w:pPr>
        <w:pStyle w:val="PreformattedText"/>
      </w:pPr>
    </w:p>
    <w:p w14:paraId="077D90EA" w14:textId="77777777" w:rsidR="00246905" w:rsidRDefault="00000000">
      <w:pPr>
        <w:pStyle w:val="PreformattedText"/>
      </w:pPr>
      <w:r>
        <w:rPr>
          <w:rStyle w:val="SourceText"/>
        </w:rPr>
        <w:t>CREATE TABLE Attendance (</w:t>
      </w:r>
    </w:p>
    <w:p w14:paraId="772D0917" w14:textId="77777777" w:rsidR="00246905" w:rsidRDefault="00000000">
      <w:pPr>
        <w:pStyle w:val="PreformattedText"/>
      </w:pPr>
      <w:r>
        <w:rPr>
          <w:rStyle w:val="SourceText"/>
        </w:rPr>
        <w:t xml:space="preserve">    attendance_id SERIAL PRIMARY KEY,</w:t>
      </w:r>
    </w:p>
    <w:p w14:paraId="15C2BE61" w14:textId="77777777" w:rsidR="00246905" w:rsidRDefault="00000000">
      <w:pPr>
        <w:pStyle w:val="PreformattedText"/>
      </w:pPr>
      <w:r>
        <w:rPr>
          <w:rStyle w:val="SourceText"/>
        </w:rPr>
        <w:t xml:space="preserve">    student_id INT REFERENCES Student(student_id),</w:t>
      </w:r>
    </w:p>
    <w:p w14:paraId="6B0E4F00" w14:textId="77777777" w:rsidR="00246905" w:rsidRDefault="00000000">
      <w:pPr>
        <w:pStyle w:val="PreformattedText"/>
      </w:pPr>
      <w:r>
        <w:rPr>
          <w:rStyle w:val="SourceText"/>
        </w:rPr>
        <w:t xml:space="preserve">    course_id INT REFERENCES Course(course_id),</w:t>
      </w:r>
    </w:p>
    <w:p w14:paraId="1EF9A2F2" w14:textId="77777777" w:rsidR="00246905" w:rsidRDefault="00000000">
      <w:pPr>
        <w:pStyle w:val="PreformattedText"/>
      </w:pPr>
      <w:r>
        <w:rPr>
          <w:rStyle w:val="SourceText"/>
        </w:rPr>
        <w:t xml:space="preserve">    timestamp TIMESTAMP DEFAULT CURRENT_TIMESTAMP</w:t>
      </w:r>
    </w:p>
    <w:p w14:paraId="69ECDFC6" w14:textId="77777777" w:rsidR="00246905" w:rsidRDefault="00000000">
      <w:pPr>
        <w:pStyle w:val="PreformattedText"/>
        <w:spacing w:after="283"/>
      </w:pPr>
      <w:r>
        <w:rPr>
          <w:rStyle w:val="SourceText"/>
        </w:rPr>
        <w:t>);</w:t>
      </w:r>
    </w:p>
    <w:p w14:paraId="3F51A22B" w14:textId="77777777" w:rsidR="00246905" w:rsidRDefault="00000000">
      <w:pPr>
        <w:pStyle w:val="Heading3"/>
        <w:spacing w:before="280" w:after="280"/>
      </w:pPr>
      <w:bookmarkStart w:id="238" w:name="__RefHeading___Toc8589_1534167848"/>
      <w:bookmarkEnd w:id="238"/>
      <w:r>
        <w:rPr>
          <w:rStyle w:val="Strong"/>
          <w:b/>
          <w:bCs/>
        </w:rPr>
        <w:t>3.5 Face Recognition Workflow</w:t>
      </w:r>
    </w:p>
    <w:p w14:paraId="39C73366" w14:textId="77777777" w:rsidR="00246905" w:rsidRDefault="00000000">
      <w:pPr>
        <w:pStyle w:val="BodyText"/>
        <w:numPr>
          <w:ilvl w:val="0"/>
          <w:numId w:val="45"/>
        </w:numPr>
        <w:tabs>
          <w:tab w:val="clear" w:pos="709"/>
          <w:tab w:val="left" w:pos="0"/>
        </w:tabs>
        <w:pPrChange w:id="239" w:author="Henri Ouma" w:date="2025-03-23T20:24:00Z" w16du:dateUtc="2025-03-23T17:24:00Z">
          <w:pPr>
            <w:pStyle w:val="BodyText"/>
            <w:numPr>
              <w:numId w:val="118"/>
            </w:numPr>
            <w:tabs>
              <w:tab w:val="left" w:pos="0"/>
            </w:tabs>
            <w:ind w:left="709" w:hanging="283"/>
          </w:pPr>
        </w:pPrChange>
      </w:pPr>
      <w:r>
        <w:rPr>
          <w:rStyle w:val="Strong"/>
        </w:rPr>
        <w:t>Step 1: Face Registration</w:t>
      </w:r>
    </w:p>
    <w:p w14:paraId="2A0B997C" w14:textId="77777777" w:rsidR="00246905" w:rsidRDefault="00000000">
      <w:pPr>
        <w:pStyle w:val="BodyText"/>
        <w:numPr>
          <w:ilvl w:val="1"/>
          <w:numId w:val="45"/>
        </w:numPr>
        <w:tabs>
          <w:tab w:val="left" w:pos="0"/>
        </w:tabs>
        <w:pPrChange w:id="240" w:author="Henri Ouma" w:date="2025-03-23T20:24:00Z" w16du:dateUtc="2025-03-23T17:24:00Z">
          <w:pPr>
            <w:pStyle w:val="BodyText"/>
            <w:numPr>
              <w:ilvl w:val="1"/>
              <w:numId w:val="118"/>
            </w:numPr>
            <w:tabs>
              <w:tab w:val="left" w:pos="0"/>
              <w:tab w:val="num" w:pos="1418"/>
            </w:tabs>
            <w:ind w:left="1418" w:hanging="283"/>
          </w:pPr>
        </w:pPrChange>
      </w:pPr>
      <w:r>
        <w:t>The student uploads or scans their face.</w:t>
      </w:r>
    </w:p>
    <w:p w14:paraId="1A0C0430" w14:textId="77777777" w:rsidR="00246905" w:rsidRDefault="00000000">
      <w:pPr>
        <w:pStyle w:val="BodyText"/>
        <w:numPr>
          <w:ilvl w:val="1"/>
          <w:numId w:val="45"/>
        </w:numPr>
        <w:tabs>
          <w:tab w:val="left" w:pos="0"/>
        </w:tabs>
        <w:pPrChange w:id="241" w:author="Henri Ouma" w:date="2025-03-23T20:24:00Z" w16du:dateUtc="2025-03-23T17:24:00Z">
          <w:pPr>
            <w:pStyle w:val="BodyText"/>
            <w:numPr>
              <w:ilvl w:val="1"/>
              <w:numId w:val="118"/>
            </w:numPr>
            <w:tabs>
              <w:tab w:val="left" w:pos="0"/>
              <w:tab w:val="num" w:pos="1418"/>
            </w:tabs>
            <w:ind w:left="1418" w:hanging="283"/>
          </w:pPr>
        </w:pPrChange>
      </w:pPr>
      <w:r>
        <w:t xml:space="preserve">The system extracts facial features using </w:t>
      </w:r>
      <w:r>
        <w:rPr>
          <w:rStyle w:val="Strong"/>
        </w:rPr>
        <w:t>MTCNN</w:t>
      </w:r>
      <w:r>
        <w:t xml:space="preserve"> (Multi-task Cascaded Convolutional Networks).</w:t>
      </w:r>
    </w:p>
    <w:p w14:paraId="5A096C9E" w14:textId="77777777" w:rsidR="00246905" w:rsidRDefault="00000000">
      <w:pPr>
        <w:pStyle w:val="BodyText"/>
        <w:numPr>
          <w:ilvl w:val="1"/>
          <w:numId w:val="45"/>
        </w:numPr>
        <w:tabs>
          <w:tab w:val="left" w:pos="0"/>
        </w:tabs>
        <w:pPrChange w:id="242" w:author="Henri Ouma" w:date="2025-03-23T20:24:00Z" w16du:dateUtc="2025-03-23T17:24:00Z">
          <w:pPr>
            <w:pStyle w:val="BodyText"/>
            <w:numPr>
              <w:ilvl w:val="1"/>
              <w:numId w:val="118"/>
            </w:numPr>
            <w:tabs>
              <w:tab w:val="left" w:pos="0"/>
              <w:tab w:val="num" w:pos="1418"/>
            </w:tabs>
            <w:ind w:left="1418" w:hanging="283"/>
          </w:pPr>
        </w:pPrChange>
      </w:pPr>
      <w:r>
        <w:t xml:space="preserve">These features are encoded into a numerical </w:t>
      </w:r>
      <w:r>
        <w:rPr>
          <w:rStyle w:val="Strong"/>
        </w:rPr>
        <w:t>embedding</w:t>
      </w:r>
      <w:r>
        <w:t xml:space="preserve"> and stored in the database.</w:t>
      </w:r>
    </w:p>
    <w:p w14:paraId="3698D8AB" w14:textId="77777777" w:rsidR="00246905" w:rsidRDefault="00000000">
      <w:pPr>
        <w:pStyle w:val="BodyText"/>
        <w:numPr>
          <w:ilvl w:val="0"/>
          <w:numId w:val="45"/>
        </w:numPr>
        <w:tabs>
          <w:tab w:val="clear" w:pos="709"/>
          <w:tab w:val="left" w:pos="0"/>
        </w:tabs>
        <w:pPrChange w:id="243" w:author="Henri Ouma" w:date="2025-03-23T20:24:00Z" w16du:dateUtc="2025-03-23T17:24:00Z">
          <w:pPr>
            <w:pStyle w:val="BodyText"/>
            <w:numPr>
              <w:numId w:val="118"/>
            </w:numPr>
            <w:tabs>
              <w:tab w:val="left" w:pos="0"/>
            </w:tabs>
            <w:ind w:left="709" w:hanging="283"/>
          </w:pPr>
        </w:pPrChange>
      </w:pPr>
      <w:r>
        <w:rPr>
          <w:rStyle w:val="Strong"/>
        </w:rPr>
        <w:t>Step 2: Real-Time Face Recognition</w:t>
      </w:r>
    </w:p>
    <w:p w14:paraId="20BCE7D9" w14:textId="77777777" w:rsidR="00246905" w:rsidRDefault="00000000">
      <w:pPr>
        <w:pStyle w:val="BodyText"/>
        <w:numPr>
          <w:ilvl w:val="1"/>
          <w:numId w:val="45"/>
        </w:numPr>
        <w:tabs>
          <w:tab w:val="left" w:pos="0"/>
        </w:tabs>
        <w:pPrChange w:id="244" w:author="Henri Ouma" w:date="2025-03-23T20:24:00Z" w16du:dateUtc="2025-03-23T17:24:00Z">
          <w:pPr>
            <w:pStyle w:val="BodyText"/>
            <w:numPr>
              <w:ilvl w:val="1"/>
              <w:numId w:val="118"/>
            </w:numPr>
            <w:tabs>
              <w:tab w:val="left" w:pos="0"/>
              <w:tab w:val="num" w:pos="1418"/>
            </w:tabs>
            <w:ind w:left="1418" w:hanging="283"/>
          </w:pPr>
        </w:pPrChange>
      </w:pPr>
      <w:r>
        <w:t>As the student enters the classroom, the camera captures their face.</w:t>
      </w:r>
    </w:p>
    <w:p w14:paraId="0A172D80" w14:textId="77777777" w:rsidR="00246905" w:rsidRDefault="00000000">
      <w:pPr>
        <w:pStyle w:val="BodyText"/>
        <w:numPr>
          <w:ilvl w:val="1"/>
          <w:numId w:val="45"/>
        </w:numPr>
        <w:tabs>
          <w:tab w:val="left" w:pos="0"/>
        </w:tabs>
        <w:pPrChange w:id="245" w:author="Henri Ouma" w:date="2025-03-23T20:24:00Z" w16du:dateUtc="2025-03-23T17:24:00Z">
          <w:pPr>
            <w:pStyle w:val="BodyText"/>
            <w:numPr>
              <w:ilvl w:val="1"/>
              <w:numId w:val="118"/>
            </w:numPr>
            <w:tabs>
              <w:tab w:val="left" w:pos="0"/>
              <w:tab w:val="num" w:pos="1418"/>
            </w:tabs>
            <w:ind w:left="1418" w:hanging="283"/>
          </w:pPr>
        </w:pPrChange>
      </w:pPr>
      <w:r>
        <w:t>The system extracts the facial embedding and compares it to the stored embeddings.</w:t>
      </w:r>
    </w:p>
    <w:p w14:paraId="36394DC9" w14:textId="77777777" w:rsidR="00246905" w:rsidRDefault="00000000">
      <w:pPr>
        <w:pStyle w:val="BodyText"/>
        <w:numPr>
          <w:ilvl w:val="1"/>
          <w:numId w:val="45"/>
        </w:numPr>
        <w:tabs>
          <w:tab w:val="left" w:pos="0"/>
        </w:tabs>
        <w:pPrChange w:id="246" w:author="Henri Ouma" w:date="2025-03-23T20:24:00Z" w16du:dateUtc="2025-03-23T17:24:00Z">
          <w:pPr>
            <w:pStyle w:val="BodyText"/>
            <w:numPr>
              <w:ilvl w:val="1"/>
              <w:numId w:val="118"/>
            </w:numPr>
            <w:tabs>
              <w:tab w:val="left" w:pos="0"/>
              <w:tab w:val="num" w:pos="1418"/>
            </w:tabs>
            <w:ind w:left="1418" w:hanging="283"/>
          </w:pPr>
        </w:pPrChange>
      </w:pPr>
      <w:r>
        <w:t>If a match is found, the student is marked present automatically.</w:t>
      </w:r>
    </w:p>
    <w:p w14:paraId="4F69DA08" w14:textId="77777777" w:rsidR="00246905" w:rsidRDefault="00000000">
      <w:pPr>
        <w:pStyle w:val="BodyText"/>
        <w:numPr>
          <w:ilvl w:val="0"/>
          <w:numId w:val="45"/>
        </w:numPr>
        <w:tabs>
          <w:tab w:val="clear" w:pos="709"/>
          <w:tab w:val="left" w:pos="0"/>
        </w:tabs>
        <w:pPrChange w:id="247" w:author="Henri Ouma" w:date="2025-03-23T20:24:00Z" w16du:dateUtc="2025-03-23T17:24:00Z">
          <w:pPr>
            <w:pStyle w:val="BodyText"/>
            <w:numPr>
              <w:numId w:val="118"/>
            </w:numPr>
            <w:tabs>
              <w:tab w:val="left" w:pos="0"/>
            </w:tabs>
            <w:ind w:left="709" w:hanging="283"/>
          </w:pPr>
        </w:pPrChange>
      </w:pPr>
      <w:r>
        <w:rPr>
          <w:rStyle w:val="Strong"/>
        </w:rPr>
        <w:t>Step 3: Attendance Record Update</w:t>
      </w:r>
    </w:p>
    <w:p w14:paraId="2ADE3FB9" w14:textId="77777777" w:rsidR="00246905" w:rsidRDefault="00000000">
      <w:pPr>
        <w:pStyle w:val="BodyText"/>
        <w:numPr>
          <w:ilvl w:val="1"/>
          <w:numId w:val="45"/>
        </w:numPr>
        <w:tabs>
          <w:tab w:val="left" w:pos="0"/>
        </w:tabs>
        <w:pPrChange w:id="248" w:author="Henri Ouma" w:date="2025-03-23T20:24:00Z" w16du:dateUtc="2025-03-23T17:24:00Z">
          <w:pPr>
            <w:pStyle w:val="BodyText"/>
            <w:numPr>
              <w:ilvl w:val="1"/>
              <w:numId w:val="118"/>
            </w:numPr>
            <w:tabs>
              <w:tab w:val="left" w:pos="0"/>
              <w:tab w:val="num" w:pos="1418"/>
            </w:tabs>
            <w:ind w:left="1418" w:hanging="283"/>
          </w:pPr>
        </w:pPrChange>
      </w:pPr>
      <w:r>
        <w:t>Attendance is recorded in the database, and the teacher can view the attendance logs through the dashboard.</w:t>
      </w:r>
    </w:p>
    <w:p w14:paraId="2B3F5561" w14:textId="77777777" w:rsidR="00246905" w:rsidRDefault="00000000">
      <w:pPr>
        <w:pStyle w:val="Heading3"/>
        <w:spacing w:before="280" w:after="280"/>
      </w:pPr>
      <w:bookmarkStart w:id="249" w:name="__RefHeading___Toc8591_1534167848"/>
      <w:bookmarkEnd w:id="249"/>
      <w:r>
        <w:rPr>
          <w:rStyle w:val="Strong"/>
          <w:b/>
          <w:bCs/>
        </w:rPr>
        <w:t>3.6 System Security Measures</w:t>
      </w:r>
    </w:p>
    <w:p w14:paraId="37BB346B" w14:textId="77777777" w:rsidR="00246905" w:rsidRDefault="00000000">
      <w:pPr>
        <w:pStyle w:val="BodyText"/>
        <w:numPr>
          <w:ilvl w:val="0"/>
          <w:numId w:val="46"/>
        </w:numPr>
        <w:tabs>
          <w:tab w:val="clear" w:pos="709"/>
          <w:tab w:val="left" w:pos="0"/>
        </w:tabs>
        <w:pPrChange w:id="250" w:author="Henri Ouma" w:date="2025-03-23T20:24:00Z" w16du:dateUtc="2025-03-23T17:24:00Z">
          <w:pPr>
            <w:pStyle w:val="BodyText"/>
            <w:numPr>
              <w:numId w:val="119"/>
            </w:numPr>
            <w:tabs>
              <w:tab w:val="left" w:pos="0"/>
            </w:tabs>
            <w:ind w:left="709" w:hanging="283"/>
          </w:pPr>
        </w:pPrChange>
      </w:pPr>
      <w:r>
        <w:rPr>
          <w:rStyle w:val="Strong"/>
        </w:rPr>
        <w:t>Data Encryption</w:t>
      </w:r>
      <w:r>
        <w:t>:</w:t>
      </w:r>
    </w:p>
    <w:p w14:paraId="23D6BFF8" w14:textId="77777777" w:rsidR="00246905" w:rsidRDefault="00000000">
      <w:pPr>
        <w:pStyle w:val="BodyText"/>
        <w:numPr>
          <w:ilvl w:val="1"/>
          <w:numId w:val="46"/>
        </w:numPr>
        <w:tabs>
          <w:tab w:val="left" w:pos="0"/>
        </w:tabs>
        <w:pPrChange w:id="251" w:author="Henri Ouma" w:date="2025-03-23T20:24:00Z" w16du:dateUtc="2025-03-23T17:24:00Z">
          <w:pPr>
            <w:pStyle w:val="BodyText"/>
            <w:numPr>
              <w:ilvl w:val="1"/>
              <w:numId w:val="119"/>
            </w:numPr>
            <w:tabs>
              <w:tab w:val="left" w:pos="0"/>
              <w:tab w:val="num" w:pos="1418"/>
            </w:tabs>
            <w:ind w:left="1418" w:hanging="283"/>
          </w:pPr>
        </w:pPrChange>
      </w:pPr>
      <w:r>
        <w:t>Facial data and passwords are hashed and securely stored.</w:t>
      </w:r>
    </w:p>
    <w:p w14:paraId="008F516F" w14:textId="77777777" w:rsidR="00246905" w:rsidRDefault="00000000">
      <w:pPr>
        <w:pStyle w:val="BodyText"/>
        <w:numPr>
          <w:ilvl w:val="1"/>
          <w:numId w:val="46"/>
        </w:numPr>
        <w:tabs>
          <w:tab w:val="left" w:pos="0"/>
        </w:tabs>
        <w:pPrChange w:id="252" w:author="Henri Ouma" w:date="2025-03-23T20:24:00Z" w16du:dateUtc="2025-03-23T17:24:00Z">
          <w:pPr>
            <w:pStyle w:val="BodyText"/>
            <w:numPr>
              <w:ilvl w:val="1"/>
              <w:numId w:val="119"/>
            </w:numPr>
            <w:tabs>
              <w:tab w:val="left" w:pos="0"/>
              <w:tab w:val="num" w:pos="1418"/>
            </w:tabs>
            <w:ind w:left="1418" w:hanging="283"/>
          </w:pPr>
        </w:pPrChange>
      </w:pPr>
      <w:r>
        <w:t>Sensitive data is encrypted during transmission using secure protocols (e.g., HTTPS).</w:t>
      </w:r>
    </w:p>
    <w:p w14:paraId="1533B59E" w14:textId="77777777" w:rsidR="00246905" w:rsidRDefault="00000000">
      <w:pPr>
        <w:pStyle w:val="BodyText"/>
        <w:numPr>
          <w:ilvl w:val="0"/>
          <w:numId w:val="46"/>
        </w:numPr>
        <w:tabs>
          <w:tab w:val="clear" w:pos="709"/>
          <w:tab w:val="left" w:pos="0"/>
        </w:tabs>
        <w:pPrChange w:id="253" w:author="Henri Ouma" w:date="2025-03-23T20:24:00Z" w16du:dateUtc="2025-03-23T17:24:00Z">
          <w:pPr>
            <w:pStyle w:val="BodyText"/>
            <w:numPr>
              <w:numId w:val="119"/>
            </w:numPr>
            <w:tabs>
              <w:tab w:val="left" w:pos="0"/>
            </w:tabs>
            <w:ind w:left="709" w:hanging="283"/>
          </w:pPr>
        </w:pPrChange>
      </w:pPr>
      <w:r>
        <w:rPr>
          <w:rStyle w:val="Strong"/>
        </w:rPr>
        <w:t>Access Control</w:t>
      </w:r>
      <w:r>
        <w:t>:</w:t>
      </w:r>
    </w:p>
    <w:p w14:paraId="7BCB1AE7" w14:textId="77777777" w:rsidR="00246905" w:rsidRDefault="00000000">
      <w:pPr>
        <w:pStyle w:val="BodyText"/>
        <w:numPr>
          <w:ilvl w:val="1"/>
          <w:numId w:val="46"/>
        </w:numPr>
        <w:tabs>
          <w:tab w:val="left" w:pos="0"/>
        </w:tabs>
        <w:pPrChange w:id="254" w:author="Henri Ouma" w:date="2025-03-23T20:24:00Z" w16du:dateUtc="2025-03-23T17:24:00Z">
          <w:pPr>
            <w:pStyle w:val="BodyText"/>
            <w:numPr>
              <w:ilvl w:val="1"/>
              <w:numId w:val="119"/>
            </w:numPr>
            <w:tabs>
              <w:tab w:val="left" w:pos="0"/>
              <w:tab w:val="num" w:pos="1418"/>
            </w:tabs>
            <w:ind w:left="1418" w:hanging="283"/>
          </w:pPr>
        </w:pPrChange>
      </w:pPr>
      <w:r>
        <w:t>Role-based authentication ensures that only authorized users (students, teachers, admins) can access specific parts of the system.</w:t>
      </w:r>
    </w:p>
    <w:p w14:paraId="39D41794" w14:textId="77777777" w:rsidR="00246905" w:rsidRDefault="00000000">
      <w:pPr>
        <w:pStyle w:val="BodyText"/>
        <w:numPr>
          <w:ilvl w:val="0"/>
          <w:numId w:val="46"/>
        </w:numPr>
        <w:tabs>
          <w:tab w:val="clear" w:pos="709"/>
          <w:tab w:val="left" w:pos="0"/>
        </w:tabs>
        <w:pPrChange w:id="255" w:author="Henri Ouma" w:date="2025-03-23T20:24:00Z" w16du:dateUtc="2025-03-23T17:24:00Z">
          <w:pPr>
            <w:pStyle w:val="BodyText"/>
            <w:numPr>
              <w:numId w:val="119"/>
            </w:numPr>
            <w:tabs>
              <w:tab w:val="left" w:pos="0"/>
            </w:tabs>
            <w:ind w:left="709" w:hanging="283"/>
          </w:pPr>
        </w:pPrChange>
      </w:pPr>
      <w:r>
        <w:rPr>
          <w:rStyle w:val="Strong"/>
        </w:rPr>
        <w:t>Secure API Communication</w:t>
      </w:r>
      <w:r>
        <w:t>:</w:t>
      </w:r>
    </w:p>
    <w:p w14:paraId="18994A2E" w14:textId="77777777" w:rsidR="00246905" w:rsidRDefault="00000000">
      <w:pPr>
        <w:pStyle w:val="BodyText"/>
        <w:numPr>
          <w:ilvl w:val="1"/>
          <w:numId w:val="46"/>
        </w:numPr>
        <w:tabs>
          <w:tab w:val="left" w:pos="0"/>
        </w:tabs>
        <w:pPrChange w:id="256" w:author="Henri Ouma" w:date="2025-03-23T20:24:00Z" w16du:dateUtc="2025-03-23T17:24:00Z">
          <w:pPr>
            <w:pStyle w:val="BodyText"/>
            <w:numPr>
              <w:ilvl w:val="1"/>
              <w:numId w:val="119"/>
            </w:numPr>
            <w:tabs>
              <w:tab w:val="left" w:pos="0"/>
              <w:tab w:val="num" w:pos="1418"/>
            </w:tabs>
            <w:ind w:left="1418" w:hanging="283"/>
          </w:pPr>
        </w:pPrChange>
      </w:pPr>
      <w:r>
        <w:t xml:space="preserve">Backend services use </w:t>
      </w:r>
      <w:r>
        <w:rPr>
          <w:rStyle w:val="Strong"/>
        </w:rPr>
        <w:t>JWT</w:t>
      </w:r>
      <w:r>
        <w:t xml:space="preserve"> (JSON Web Tokens) for secure API communication and authentication.</w:t>
      </w:r>
    </w:p>
    <w:p w14:paraId="4BBF9024" w14:textId="77777777" w:rsidR="00246905" w:rsidRDefault="00000000">
      <w:pPr>
        <w:pStyle w:val="Heading3"/>
        <w:spacing w:before="280" w:after="280"/>
      </w:pPr>
      <w:bookmarkStart w:id="257" w:name="__RefHeading___Toc8593_1534167848"/>
      <w:bookmarkEnd w:id="257"/>
      <w:r>
        <w:rPr>
          <w:rStyle w:val="Strong"/>
          <w:b/>
          <w:bCs/>
        </w:rPr>
        <w:t>3.7 User Interface Design</w:t>
      </w:r>
    </w:p>
    <w:p w14:paraId="0F098F38" w14:textId="77777777" w:rsidR="00246905" w:rsidRDefault="00000000">
      <w:pPr>
        <w:pStyle w:val="BodyText"/>
        <w:numPr>
          <w:ilvl w:val="0"/>
          <w:numId w:val="47"/>
        </w:numPr>
        <w:tabs>
          <w:tab w:val="clear" w:pos="709"/>
          <w:tab w:val="left" w:pos="0"/>
        </w:tabs>
        <w:pPrChange w:id="258" w:author="Henri Ouma" w:date="2025-03-23T20:24:00Z" w16du:dateUtc="2025-03-23T17:24:00Z">
          <w:pPr>
            <w:pStyle w:val="BodyText"/>
            <w:numPr>
              <w:numId w:val="120"/>
            </w:numPr>
            <w:tabs>
              <w:tab w:val="left" w:pos="0"/>
            </w:tabs>
            <w:ind w:left="709" w:hanging="283"/>
          </w:pPr>
        </w:pPrChange>
      </w:pPr>
      <w:r>
        <w:rPr>
          <w:rStyle w:val="Strong"/>
        </w:rPr>
        <w:t>Student Dashboard</w:t>
      </w:r>
      <w:r>
        <w:t>:</w:t>
      </w:r>
    </w:p>
    <w:p w14:paraId="7CC81E86" w14:textId="77777777" w:rsidR="00246905" w:rsidRDefault="00000000">
      <w:pPr>
        <w:pStyle w:val="BodyText"/>
        <w:numPr>
          <w:ilvl w:val="1"/>
          <w:numId w:val="47"/>
        </w:numPr>
        <w:tabs>
          <w:tab w:val="left" w:pos="0"/>
        </w:tabs>
        <w:pPrChange w:id="259" w:author="Henri Ouma" w:date="2025-03-23T20:24:00Z" w16du:dateUtc="2025-03-23T17:24:00Z">
          <w:pPr>
            <w:pStyle w:val="BodyText"/>
            <w:numPr>
              <w:ilvl w:val="1"/>
              <w:numId w:val="120"/>
            </w:numPr>
            <w:tabs>
              <w:tab w:val="left" w:pos="0"/>
              <w:tab w:val="num" w:pos="1418"/>
            </w:tabs>
            <w:ind w:left="1418" w:hanging="283"/>
          </w:pPr>
        </w:pPrChange>
      </w:pPr>
      <w:r>
        <w:t>Features: Face Capture &amp; Verification, Attendance History.</w:t>
      </w:r>
    </w:p>
    <w:p w14:paraId="2447E9F3" w14:textId="77777777" w:rsidR="00246905" w:rsidRDefault="00000000">
      <w:pPr>
        <w:pStyle w:val="BodyText"/>
        <w:numPr>
          <w:ilvl w:val="0"/>
          <w:numId w:val="47"/>
        </w:numPr>
        <w:tabs>
          <w:tab w:val="clear" w:pos="709"/>
          <w:tab w:val="left" w:pos="0"/>
        </w:tabs>
        <w:pPrChange w:id="260" w:author="Henri Ouma" w:date="2025-03-23T20:24:00Z" w16du:dateUtc="2025-03-23T17:24:00Z">
          <w:pPr>
            <w:pStyle w:val="BodyText"/>
            <w:numPr>
              <w:numId w:val="120"/>
            </w:numPr>
            <w:tabs>
              <w:tab w:val="left" w:pos="0"/>
            </w:tabs>
            <w:ind w:left="709" w:hanging="283"/>
          </w:pPr>
        </w:pPrChange>
      </w:pPr>
      <w:r>
        <w:rPr>
          <w:rStyle w:val="Strong"/>
        </w:rPr>
        <w:t>Teacher Dashboard</w:t>
      </w:r>
      <w:r>
        <w:t>:</w:t>
      </w:r>
    </w:p>
    <w:p w14:paraId="75E6DF13" w14:textId="77777777" w:rsidR="00246905" w:rsidRDefault="00000000">
      <w:pPr>
        <w:pStyle w:val="BodyText"/>
        <w:numPr>
          <w:ilvl w:val="1"/>
          <w:numId w:val="47"/>
        </w:numPr>
        <w:tabs>
          <w:tab w:val="left" w:pos="0"/>
        </w:tabs>
        <w:pPrChange w:id="261" w:author="Henri Ouma" w:date="2025-03-23T20:24:00Z" w16du:dateUtc="2025-03-23T17:24:00Z">
          <w:pPr>
            <w:pStyle w:val="BodyText"/>
            <w:numPr>
              <w:ilvl w:val="1"/>
              <w:numId w:val="120"/>
            </w:numPr>
            <w:tabs>
              <w:tab w:val="left" w:pos="0"/>
              <w:tab w:val="num" w:pos="1418"/>
            </w:tabs>
            <w:ind w:left="1418" w:hanging="283"/>
          </w:pPr>
        </w:pPrChange>
      </w:pPr>
      <w:r>
        <w:t>Features: View Attendance Reports, Modify Attendance Records.</w:t>
      </w:r>
    </w:p>
    <w:p w14:paraId="3508C6E7" w14:textId="77777777" w:rsidR="00246905" w:rsidRDefault="00000000">
      <w:pPr>
        <w:pStyle w:val="BodyText"/>
        <w:numPr>
          <w:ilvl w:val="0"/>
          <w:numId w:val="47"/>
        </w:numPr>
        <w:tabs>
          <w:tab w:val="clear" w:pos="709"/>
          <w:tab w:val="left" w:pos="0"/>
        </w:tabs>
        <w:pPrChange w:id="262" w:author="Henri Ouma" w:date="2025-03-23T20:24:00Z" w16du:dateUtc="2025-03-23T17:24:00Z">
          <w:pPr>
            <w:pStyle w:val="BodyText"/>
            <w:numPr>
              <w:numId w:val="120"/>
            </w:numPr>
            <w:tabs>
              <w:tab w:val="left" w:pos="0"/>
            </w:tabs>
            <w:ind w:left="709" w:hanging="283"/>
          </w:pPr>
        </w:pPrChange>
      </w:pPr>
      <w:r>
        <w:rPr>
          <w:rStyle w:val="Strong"/>
        </w:rPr>
        <w:t>Admin Panel</w:t>
      </w:r>
      <w:r>
        <w:t>:</w:t>
      </w:r>
    </w:p>
    <w:p w14:paraId="2CC34E15" w14:textId="77777777" w:rsidR="00246905" w:rsidRDefault="00000000">
      <w:pPr>
        <w:pStyle w:val="BodyText"/>
        <w:numPr>
          <w:ilvl w:val="1"/>
          <w:numId w:val="47"/>
        </w:numPr>
        <w:tabs>
          <w:tab w:val="left" w:pos="0"/>
        </w:tabs>
        <w:pPrChange w:id="263" w:author="Henri Ouma" w:date="2025-03-23T20:24:00Z" w16du:dateUtc="2025-03-23T17:24:00Z">
          <w:pPr>
            <w:pStyle w:val="BodyText"/>
            <w:numPr>
              <w:ilvl w:val="1"/>
              <w:numId w:val="120"/>
            </w:numPr>
            <w:tabs>
              <w:tab w:val="left" w:pos="0"/>
              <w:tab w:val="num" w:pos="1418"/>
            </w:tabs>
            <w:ind w:left="1418" w:hanging="283"/>
          </w:pPr>
        </w:pPrChange>
      </w:pPr>
      <w:r>
        <w:t>Features: User &amp; Course Management, System Logs &amp; Security Monitoring.</w:t>
      </w:r>
    </w:p>
    <w:p w14:paraId="5B973E04" w14:textId="77777777" w:rsidR="00246905" w:rsidRDefault="00000000">
      <w:pPr>
        <w:pStyle w:val="Heading3"/>
        <w:spacing w:before="280" w:after="280"/>
      </w:pPr>
      <w:bookmarkStart w:id="264" w:name="__RefHeading___Toc8595_1534167848"/>
      <w:bookmarkEnd w:id="264"/>
      <w:r>
        <w:rPr>
          <w:rStyle w:val="Strong"/>
          <w:b/>
          <w:bCs/>
        </w:rPr>
        <w:t>Summary</w:t>
      </w:r>
    </w:p>
    <w:p w14:paraId="5432F6BE" w14:textId="77777777" w:rsidR="00246905" w:rsidRDefault="00000000">
      <w:pPr>
        <w:pStyle w:val="BodyText"/>
        <w:numPr>
          <w:ilvl w:val="0"/>
          <w:numId w:val="48"/>
        </w:numPr>
        <w:tabs>
          <w:tab w:val="clear" w:pos="709"/>
          <w:tab w:val="left" w:pos="0"/>
        </w:tabs>
        <w:pPrChange w:id="265" w:author="Henri Ouma" w:date="2025-03-23T20:24:00Z" w16du:dateUtc="2025-03-23T17:24:00Z">
          <w:pPr>
            <w:pStyle w:val="BodyText"/>
            <w:numPr>
              <w:numId w:val="121"/>
            </w:numPr>
            <w:tabs>
              <w:tab w:val="left" w:pos="0"/>
            </w:tabs>
            <w:ind w:left="709" w:hanging="283"/>
          </w:pPr>
        </w:pPrChange>
      </w:pPr>
      <w:r>
        <w:rPr>
          <w:rStyle w:val="Strong"/>
        </w:rPr>
        <w:t>Functional Requirements</w:t>
      </w:r>
      <w:r>
        <w:t>: Student registration, face recognition, attendance logging, admin controls.</w:t>
      </w:r>
    </w:p>
    <w:p w14:paraId="4230C851" w14:textId="77777777" w:rsidR="00246905" w:rsidRDefault="00000000">
      <w:pPr>
        <w:pStyle w:val="BodyText"/>
        <w:numPr>
          <w:ilvl w:val="0"/>
          <w:numId w:val="48"/>
        </w:numPr>
        <w:tabs>
          <w:tab w:val="clear" w:pos="709"/>
          <w:tab w:val="left" w:pos="0"/>
        </w:tabs>
        <w:pPrChange w:id="266" w:author="Henri Ouma" w:date="2025-03-23T20:24:00Z" w16du:dateUtc="2025-03-23T17:24:00Z">
          <w:pPr>
            <w:pStyle w:val="BodyText"/>
            <w:numPr>
              <w:numId w:val="121"/>
            </w:numPr>
            <w:tabs>
              <w:tab w:val="left" w:pos="0"/>
            </w:tabs>
            <w:ind w:left="709" w:hanging="283"/>
          </w:pPr>
        </w:pPrChange>
      </w:pPr>
      <w:r>
        <w:rPr>
          <w:rStyle w:val="Strong"/>
        </w:rPr>
        <w:t>Non-Functional Requirements</w:t>
      </w:r>
      <w:r>
        <w:t>: Accuracy, performance, scalability, security, usability.</w:t>
      </w:r>
    </w:p>
    <w:p w14:paraId="6481977A" w14:textId="77777777" w:rsidR="00246905" w:rsidRDefault="00000000">
      <w:pPr>
        <w:pStyle w:val="BodyText"/>
        <w:numPr>
          <w:ilvl w:val="0"/>
          <w:numId w:val="48"/>
        </w:numPr>
        <w:tabs>
          <w:tab w:val="clear" w:pos="709"/>
          <w:tab w:val="left" w:pos="0"/>
        </w:tabs>
        <w:pPrChange w:id="267" w:author="Henri Ouma" w:date="2025-03-23T20:24:00Z" w16du:dateUtc="2025-03-23T17:24:00Z">
          <w:pPr>
            <w:pStyle w:val="BodyText"/>
            <w:numPr>
              <w:numId w:val="121"/>
            </w:numPr>
            <w:tabs>
              <w:tab w:val="left" w:pos="0"/>
            </w:tabs>
            <w:ind w:left="709" w:hanging="283"/>
          </w:pPr>
        </w:pPrChange>
      </w:pPr>
      <w:r>
        <w:rPr>
          <w:rStyle w:val="Strong"/>
        </w:rPr>
        <w:t>Architecture</w:t>
      </w:r>
      <w:r>
        <w:t>: Three-tier architecture with frontend, backend, and database.</w:t>
      </w:r>
    </w:p>
    <w:p w14:paraId="5A9D0B2B" w14:textId="77777777" w:rsidR="00246905" w:rsidRDefault="00000000">
      <w:pPr>
        <w:pStyle w:val="BodyText"/>
        <w:numPr>
          <w:ilvl w:val="0"/>
          <w:numId w:val="48"/>
        </w:numPr>
        <w:tabs>
          <w:tab w:val="clear" w:pos="709"/>
          <w:tab w:val="left" w:pos="0"/>
        </w:tabs>
        <w:pPrChange w:id="268" w:author="Henri Ouma" w:date="2025-03-23T20:24:00Z" w16du:dateUtc="2025-03-23T17:24:00Z">
          <w:pPr>
            <w:pStyle w:val="BodyText"/>
            <w:numPr>
              <w:numId w:val="121"/>
            </w:numPr>
            <w:tabs>
              <w:tab w:val="left" w:pos="0"/>
            </w:tabs>
            <w:ind w:left="709" w:hanging="283"/>
          </w:pPr>
        </w:pPrChange>
      </w:pPr>
      <w:r>
        <w:rPr>
          <w:rStyle w:val="Strong"/>
        </w:rPr>
        <w:t>Design Models</w:t>
      </w:r>
      <w:r>
        <w:t>: DFD, ERD, Use Case Diagram, and database schema provided.</w:t>
      </w:r>
    </w:p>
    <w:p w14:paraId="55C26762" w14:textId="77777777" w:rsidR="00246905" w:rsidRDefault="00000000">
      <w:pPr>
        <w:pStyle w:val="BodyText"/>
        <w:numPr>
          <w:ilvl w:val="0"/>
          <w:numId w:val="48"/>
        </w:numPr>
        <w:tabs>
          <w:tab w:val="clear" w:pos="709"/>
          <w:tab w:val="left" w:pos="0"/>
        </w:tabs>
        <w:pPrChange w:id="269" w:author="Henri Ouma" w:date="2025-03-23T20:24:00Z" w16du:dateUtc="2025-03-23T17:24:00Z">
          <w:pPr>
            <w:pStyle w:val="BodyText"/>
            <w:numPr>
              <w:numId w:val="121"/>
            </w:numPr>
            <w:tabs>
              <w:tab w:val="left" w:pos="0"/>
            </w:tabs>
            <w:ind w:left="709" w:hanging="283"/>
          </w:pPr>
        </w:pPrChange>
      </w:pPr>
      <w:r>
        <w:rPr>
          <w:rStyle w:val="Strong"/>
        </w:rPr>
        <w:t>Workflow</w:t>
      </w:r>
      <w:r>
        <w:t>: Detailed steps for face registration, real-time recognition, and attendance recording.</w:t>
      </w:r>
    </w:p>
    <w:p w14:paraId="1E04F09F" w14:textId="77777777" w:rsidR="00246905" w:rsidRDefault="00000000">
      <w:pPr>
        <w:pStyle w:val="BodyText"/>
        <w:numPr>
          <w:ilvl w:val="0"/>
          <w:numId w:val="48"/>
        </w:numPr>
        <w:tabs>
          <w:tab w:val="clear" w:pos="709"/>
          <w:tab w:val="left" w:pos="0"/>
        </w:tabs>
        <w:pPrChange w:id="270" w:author="Henri Ouma" w:date="2025-03-23T20:24:00Z" w16du:dateUtc="2025-03-23T17:24:00Z">
          <w:pPr>
            <w:pStyle w:val="BodyText"/>
            <w:numPr>
              <w:numId w:val="121"/>
            </w:numPr>
            <w:tabs>
              <w:tab w:val="left" w:pos="0"/>
            </w:tabs>
            <w:ind w:left="709" w:hanging="283"/>
          </w:pPr>
        </w:pPrChange>
      </w:pPr>
      <w:r>
        <w:rPr>
          <w:rStyle w:val="Strong"/>
        </w:rPr>
        <w:t>Security</w:t>
      </w:r>
      <w:r>
        <w:t>: Data encryption, role-based access control, and secure API communication.</w:t>
      </w:r>
    </w:p>
    <w:p w14:paraId="3E8FCB52" w14:textId="77777777" w:rsidR="00246905" w:rsidRDefault="00000000">
      <w:pPr>
        <w:pStyle w:val="Heading2"/>
        <w:spacing w:before="280" w:after="280"/>
      </w:pPr>
      <w:bookmarkStart w:id="271" w:name="__RefHeading___Toc8597_1534167848"/>
      <w:bookmarkEnd w:id="271"/>
      <w:r>
        <w:rPr>
          <w:rStyle w:val="Strong"/>
          <w:b/>
          <w:bCs/>
        </w:rPr>
        <w:t>Chapter 4: Methodology</w:t>
      </w:r>
    </w:p>
    <w:p w14:paraId="2D77CE2D" w14:textId="77777777" w:rsidR="00246905" w:rsidRDefault="00000000">
      <w:pPr>
        <w:pStyle w:val="BodyText"/>
      </w:pPr>
      <w:r>
        <w:t xml:space="preserve">This chapter describes the </w:t>
      </w:r>
      <w:r>
        <w:rPr>
          <w:rStyle w:val="Strong"/>
        </w:rPr>
        <w:t>Agile Software Development</w:t>
      </w:r>
      <w:r>
        <w:t xml:space="preserve"> methodology used for the project, with a focus on the </w:t>
      </w:r>
      <w:r>
        <w:rPr>
          <w:rStyle w:val="Strong"/>
        </w:rPr>
        <w:t>Scrum framework</w:t>
      </w:r>
      <w:r>
        <w:t>. The approach emphasizes iterative development, regular communication, and continuous feedback to ensure a high-quality, user-focused system.</w:t>
      </w:r>
    </w:p>
    <w:p w14:paraId="682D4F77" w14:textId="77777777" w:rsidR="00246905" w:rsidRDefault="00000000">
      <w:pPr>
        <w:pStyle w:val="Heading4"/>
        <w:spacing w:before="280" w:after="280"/>
      </w:pPr>
      <w:bookmarkStart w:id="272" w:name="__RefHeading___Toc8599_1534167848"/>
      <w:bookmarkEnd w:id="272"/>
      <w:r>
        <w:rPr>
          <w:rStyle w:val="Strong"/>
          <w:b/>
          <w:bCs/>
        </w:rPr>
        <w:t>Scrum Workflow</w:t>
      </w:r>
    </w:p>
    <w:p w14:paraId="2D4E6E22" w14:textId="77777777" w:rsidR="00246905" w:rsidRDefault="00000000">
      <w:pPr>
        <w:pStyle w:val="BodyText"/>
        <w:numPr>
          <w:ilvl w:val="0"/>
          <w:numId w:val="49"/>
        </w:numPr>
        <w:tabs>
          <w:tab w:val="clear" w:pos="709"/>
          <w:tab w:val="left" w:pos="0"/>
        </w:tabs>
        <w:pPrChange w:id="273" w:author="Henri Ouma" w:date="2025-03-23T20:24:00Z" w16du:dateUtc="2025-03-23T17:24:00Z">
          <w:pPr>
            <w:pStyle w:val="BodyText"/>
            <w:numPr>
              <w:numId w:val="122"/>
            </w:numPr>
            <w:tabs>
              <w:tab w:val="left" w:pos="0"/>
            </w:tabs>
            <w:ind w:left="709" w:hanging="283"/>
          </w:pPr>
        </w:pPrChange>
      </w:pPr>
      <w:r>
        <w:rPr>
          <w:rStyle w:val="Strong"/>
        </w:rPr>
        <w:t>Sprint Planning</w:t>
      </w:r>
      <w:r>
        <w:t>: Define goals and assign tasks.</w:t>
      </w:r>
    </w:p>
    <w:p w14:paraId="34E3E964" w14:textId="77777777" w:rsidR="00246905" w:rsidRDefault="00000000">
      <w:pPr>
        <w:pStyle w:val="BodyText"/>
        <w:numPr>
          <w:ilvl w:val="0"/>
          <w:numId w:val="49"/>
        </w:numPr>
        <w:tabs>
          <w:tab w:val="clear" w:pos="709"/>
          <w:tab w:val="left" w:pos="0"/>
        </w:tabs>
        <w:pPrChange w:id="274" w:author="Henri Ouma" w:date="2025-03-23T20:24:00Z" w16du:dateUtc="2025-03-23T17:24:00Z">
          <w:pPr>
            <w:pStyle w:val="BodyText"/>
            <w:numPr>
              <w:numId w:val="122"/>
            </w:numPr>
            <w:tabs>
              <w:tab w:val="left" w:pos="0"/>
            </w:tabs>
            <w:ind w:left="709" w:hanging="283"/>
          </w:pPr>
        </w:pPrChange>
      </w:pPr>
      <w:r>
        <w:rPr>
          <w:rStyle w:val="Strong"/>
        </w:rPr>
        <w:t>Daily Standups</w:t>
      </w:r>
      <w:r>
        <w:t>: Discuss progress and identify roadblocks.</w:t>
      </w:r>
    </w:p>
    <w:p w14:paraId="267D6F68" w14:textId="77777777" w:rsidR="00246905" w:rsidRDefault="00000000">
      <w:pPr>
        <w:pStyle w:val="BodyText"/>
        <w:numPr>
          <w:ilvl w:val="0"/>
          <w:numId w:val="49"/>
        </w:numPr>
        <w:tabs>
          <w:tab w:val="clear" w:pos="709"/>
          <w:tab w:val="left" w:pos="0"/>
        </w:tabs>
        <w:pPrChange w:id="275" w:author="Henri Ouma" w:date="2025-03-23T20:24:00Z" w16du:dateUtc="2025-03-23T17:24:00Z">
          <w:pPr>
            <w:pStyle w:val="BodyText"/>
            <w:numPr>
              <w:numId w:val="122"/>
            </w:numPr>
            <w:tabs>
              <w:tab w:val="left" w:pos="0"/>
            </w:tabs>
            <w:ind w:left="709" w:hanging="283"/>
          </w:pPr>
        </w:pPrChange>
      </w:pPr>
      <w:r>
        <w:rPr>
          <w:rStyle w:val="Strong"/>
        </w:rPr>
        <w:t>Sprint Development</w:t>
      </w:r>
      <w:r>
        <w:t>: Develop features in short iterations.</w:t>
      </w:r>
    </w:p>
    <w:p w14:paraId="3527A699" w14:textId="77777777" w:rsidR="00246905" w:rsidRDefault="00000000">
      <w:pPr>
        <w:pStyle w:val="BodyText"/>
        <w:numPr>
          <w:ilvl w:val="0"/>
          <w:numId w:val="49"/>
        </w:numPr>
        <w:tabs>
          <w:tab w:val="clear" w:pos="709"/>
          <w:tab w:val="left" w:pos="0"/>
        </w:tabs>
        <w:pPrChange w:id="276" w:author="Henri Ouma" w:date="2025-03-23T20:24:00Z" w16du:dateUtc="2025-03-23T17:24:00Z">
          <w:pPr>
            <w:pStyle w:val="BodyText"/>
            <w:numPr>
              <w:numId w:val="122"/>
            </w:numPr>
            <w:tabs>
              <w:tab w:val="left" w:pos="0"/>
            </w:tabs>
            <w:ind w:left="709" w:hanging="283"/>
          </w:pPr>
        </w:pPrChange>
      </w:pPr>
      <w:r>
        <w:rPr>
          <w:rStyle w:val="Strong"/>
        </w:rPr>
        <w:t>Testing and Review</w:t>
      </w:r>
      <w:r>
        <w:t>: Continuous testing of features to ensure functionality and stability.</w:t>
      </w:r>
    </w:p>
    <w:p w14:paraId="4D2F0FCD" w14:textId="77777777" w:rsidR="00246905" w:rsidRDefault="00246905">
      <w:pPr>
        <w:spacing w:before="120" w:after="240" w:line="240" w:lineRule="auto"/>
        <w:rPr>
          <w:rFonts w:ascii="Times New Roman" w:eastAsia="Times New Roman" w:hAnsi="Times New Roman" w:cs="Times New Roman"/>
          <w:sz w:val="24"/>
          <w:szCs w:val="24"/>
        </w:rPr>
      </w:pPr>
    </w:p>
    <w:p w14:paraId="217E0B9C" w14:textId="77777777" w:rsidR="00246905" w:rsidRPr="0058195F" w:rsidRDefault="00246905"/>
    <w:p w14:paraId="7B9014DE" w14:textId="77777777" w:rsidR="00246905" w:rsidRPr="0058195F" w:rsidRDefault="00246905"/>
    <w:p w14:paraId="617D8780" w14:textId="77777777" w:rsidR="00246905" w:rsidRPr="0058195F" w:rsidRDefault="00246905"/>
    <w:p w14:paraId="27C42746" w14:textId="77777777" w:rsidR="00246905" w:rsidRDefault="00000000">
      <w:pPr>
        <w:pStyle w:val="Heading2"/>
        <w:spacing w:before="280" w:after="280"/>
        <w:rPr>
          <w:rFonts w:ascii="Book Antiqua" w:eastAsia="Book Antiqua" w:hAnsi="Book Antiqua" w:cs="Book Antiqua"/>
        </w:rPr>
      </w:pPr>
      <w:r>
        <w:rPr>
          <w:rStyle w:val="Strong"/>
          <w:b/>
          <w:bCs/>
        </w:rPr>
        <w:t>CHAPTER 5: PROJECT MANAGEMENT</w:t>
      </w:r>
    </w:p>
    <w:p w14:paraId="2B235FE1" w14:textId="77777777" w:rsidR="00246905" w:rsidRDefault="00000000">
      <w:pPr>
        <w:pStyle w:val="BodyText"/>
      </w:pPr>
      <w:proofErr w:type="spellStart"/>
      <w:r>
        <w:t>AttendEase</w:t>
      </w:r>
      <w:proofErr w:type="spellEnd"/>
      <w:r>
        <w:t xml:space="preserv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14:paraId="0721FE1A" w14:textId="77777777" w:rsidR="00246905" w:rsidRDefault="00000000">
      <w:pPr>
        <w:pStyle w:val="Heading3"/>
        <w:spacing w:before="280" w:after="280"/>
      </w:pPr>
      <w:bookmarkStart w:id="277" w:name="__RefHeading___Toc8601_1534167848"/>
      <w:bookmarkEnd w:id="277"/>
      <w:r>
        <w:t>5.1 Budget Planning</w:t>
      </w:r>
    </w:p>
    <w:p w14:paraId="3E1DEA3C" w14:textId="77777777" w:rsidR="00246905" w:rsidRDefault="00000000">
      <w:pPr>
        <w:pStyle w:val="BodyText"/>
      </w:pPr>
      <w:r>
        <w:rPr>
          <w:rStyle w:val="Strong"/>
        </w:rPr>
        <w:t>Development Costs:</w:t>
      </w:r>
    </w:p>
    <w:p w14:paraId="1CAFE1E1" w14:textId="77777777" w:rsidR="00246905" w:rsidRDefault="00000000">
      <w:pPr>
        <w:pStyle w:val="BodyText"/>
        <w:numPr>
          <w:ilvl w:val="0"/>
          <w:numId w:val="1"/>
        </w:numPr>
        <w:tabs>
          <w:tab w:val="left" w:pos="709"/>
        </w:tabs>
        <w:pPrChange w:id="278" w:author="Henri Ouma" w:date="2025-03-23T20:24:00Z" w16du:dateUtc="2025-03-23T17:24:00Z">
          <w:pPr>
            <w:pStyle w:val="BodyText"/>
            <w:numPr>
              <w:numId w:val="74"/>
            </w:numPr>
            <w:tabs>
              <w:tab w:val="left" w:pos="709"/>
            </w:tabs>
            <w:ind w:left="709" w:hanging="283"/>
          </w:pPr>
        </w:pPrChange>
      </w:pPr>
      <w:r>
        <w:rPr>
          <w:rStyle w:val="Strong"/>
        </w:rPr>
        <w:t>Software Tools:</w:t>
      </w:r>
      <w:r>
        <w:t xml:space="preserve"> </w:t>
      </w:r>
      <w:proofErr w:type="spellStart"/>
      <w:r>
        <w:t>Ksh</w:t>
      </w:r>
      <w:proofErr w:type="spellEnd"/>
      <w:r>
        <w:t xml:space="preserve"> 40,000 for premium versions of development tools, plus utilization of open-source frameworks and libraries (Django, TensorFlow, </w:t>
      </w:r>
      <w:proofErr w:type="spellStart"/>
      <w:r>
        <w:t>Face_Recognition</w:t>
      </w:r>
      <w:proofErr w:type="spellEnd"/>
      <w:r>
        <w:t xml:space="preserve"> API).</w:t>
      </w:r>
    </w:p>
    <w:p w14:paraId="227945AA" w14:textId="77777777" w:rsidR="00246905" w:rsidRDefault="00000000">
      <w:pPr>
        <w:pStyle w:val="BodyText"/>
        <w:numPr>
          <w:ilvl w:val="0"/>
          <w:numId w:val="1"/>
        </w:numPr>
        <w:tabs>
          <w:tab w:val="left" w:pos="709"/>
        </w:tabs>
        <w:pPrChange w:id="279" w:author="Henri Ouma" w:date="2025-03-23T20:24:00Z" w16du:dateUtc="2025-03-23T17:24:00Z">
          <w:pPr>
            <w:pStyle w:val="BodyText"/>
            <w:numPr>
              <w:numId w:val="74"/>
            </w:numPr>
            <w:tabs>
              <w:tab w:val="left" w:pos="709"/>
            </w:tabs>
            <w:ind w:left="709" w:hanging="283"/>
          </w:pPr>
        </w:pPrChange>
      </w:pPr>
      <w:r>
        <w:rPr>
          <w:rStyle w:val="Strong"/>
        </w:rPr>
        <w:t>Hardware Requirements:</w:t>
      </w:r>
      <w:r>
        <w:t xml:space="preserve"> </w:t>
      </w:r>
      <w:proofErr w:type="spellStart"/>
      <w:r>
        <w:t>Ksh</w:t>
      </w:r>
      <w:proofErr w:type="spellEnd"/>
      <w:r>
        <w:t xml:space="preserve"> 60,000 for testing devices, including webcam-equipped laptops for facial recognition trials.</w:t>
      </w:r>
    </w:p>
    <w:p w14:paraId="217244D4" w14:textId="77777777" w:rsidR="00246905" w:rsidRDefault="00000000">
      <w:pPr>
        <w:pStyle w:val="BodyText"/>
        <w:numPr>
          <w:ilvl w:val="0"/>
          <w:numId w:val="1"/>
        </w:numPr>
        <w:tabs>
          <w:tab w:val="left" w:pos="709"/>
        </w:tabs>
        <w:pPrChange w:id="280" w:author="Henri Ouma" w:date="2025-03-23T20:24:00Z" w16du:dateUtc="2025-03-23T17:24:00Z">
          <w:pPr>
            <w:pStyle w:val="BodyText"/>
            <w:numPr>
              <w:numId w:val="74"/>
            </w:numPr>
            <w:tabs>
              <w:tab w:val="left" w:pos="709"/>
            </w:tabs>
            <w:ind w:left="709" w:hanging="283"/>
          </w:pPr>
        </w:pPrChange>
      </w:pPr>
      <w:r>
        <w:rPr>
          <w:rStyle w:val="Strong"/>
        </w:rPr>
        <w:t>Human Resources:</w:t>
      </w:r>
      <w:r>
        <w:t xml:space="preserve"> </w:t>
      </w:r>
      <w:proofErr w:type="spellStart"/>
      <w:r>
        <w:t>Ksh</w:t>
      </w:r>
      <w:proofErr w:type="spellEnd"/>
      <w:r>
        <w:t xml:space="preserve"> 150,000 for a small team of student developers with allocated roles across design, frontend, and backend.</w:t>
      </w:r>
    </w:p>
    <w:p w14:paraId="37C74A17" w14:textId="77777777" w:rsidR="00246905" w:rsidRDefault="00000000">
      <w:pPr>
        <w:pStyle w:val="BodyText"/>
        <w:numPr>
          <w:ilvl w:val="0"/>
          <w:numId w:val="1"/>
        </w:numPr>
        <w:tabs>
          <w:tab w:val="left" w:pos="709"/>
        </w:tabs>
        <w:pPrChange w:id="281" w:author="Henri Ouma" w:date="2025-03-23T20:24:00Z" w16du:dateUtc="2025-03-23T17:24:00Z">
          <w:pPr>
            <w:pStyle w:val="BodyText"/>
            <w:numPr>
              <w:numId w:val="74"/>
            </w:numPr>
            <w:tabs>
              <w:tab w:val="left" w:pos="709"/>
            </w:tabs>
            <w:ind w:left="709" w:hanging="283"/>
          </w:pPr>
        </w:pPrChange>
      </w:pPr>
      <w:r>
        <w:rPr>
          <w:rStyle w:val="Strong"/>
        </w:rPr>
        <w:t>Training Data:</w:t>
      </w:r>
      <w:r>
        <w:t xml:space="preserve"> </w:t>
      </w:r>
      <w:proofErr w:type="spellStart"/>
      <w:r>
        <w:t>Ksh</w:t>
      </w:r>
      <w:proofErr w:type="spellEnd"/>
      <w:r>
        <w:t xml:space="preserve"> 75,000 for collection and processing of facial data samples for system training and testing.</w:t>
      </w:r>
    </w:p>
    <w:p w14:paraId="73721C5C" w14:textId="77777777" w:rsidR="00246905" w:rsidRDefault="00000000">
      <w:pPr>
        <w:pStyle w:val="BodyText"/>
        <w:numPr>
          <w:ilvl w:val="0"/>
          <w:numId w:val="1"/>
        </w:numPr>
        <w:tabs>
          <w:tab w:val="left" w:pos="709"/>
        </w:tabs>
        <w:pPrChange w:id="282" w:author="Henri Ouma" w:date="2025-03-23T20:24:00Z" w16du:dateUtc="2025-03-23T17:24:00Z">
          <w:pPr>
            <w:pStyle w:val="BodyText"/>
            <w:numPr>
              <w:numId w:val="74"/>
            </w:numPr>
            <w:tabs>
              <w:tab w:val="left" w:pos="709"/>
            </w:tabs>
            <w:ind w:left="709" w:hanging="283"/>
          </w:pPr>
        </w:pPrChange>
      </w:pPr>
      <w:r>
        <w:rPr>
          <w:rStyle w:val="Strong"/>
        </w:rPr>
        <w:t>Cloud Services:</w:t>
      </w:r>
      <w:r>
        <w:t xml:space="preserve"> </w:t>
      </w:r>
      <w:proofErr w:type="spellStart"/>
      <w:r>
        <w:t>Ksh</w:t>
      </w:r>
      <w:proofErr w:type="spellEnd"/>
      <w:r>
        <w:t xml:space="preserve"> 50,000 for three months of cloud hosting and database services during development.</w:t>
      </w:r>
    </w:p>
    <w:p w14:paraId="7BB6E49D" w14:textId="77777777" w:rsidR="00246905" w:rsidRDefault="00000000">
      <w:pPr>
        <w:pStyle w:val="BodyText"/>
      </w:pPr>
      <w:r>
        <w:rPr>
          <w:rStyle w:val="Strong"/>
        </w:rPr>
        <w:t>Budget Allocation:</w:t>
      </w:r>
    </w:p>
    <w:p w14:paraId="326D4A28" w14:textId="77777777" w:rsidR="00246905" w:rsidRDefault="00000000">
      <w:pPr>
        <w:pStyle w:val="BodyText"/>
        <w:numPr>
          <w:ilvl w:val="0"/>
          <w:numId w:val="2"/>
        </w:numPr>
        <w:tabs>
          <w:tab w:val="left" w:pos="709"/>
        </w:tabs>
        <w:pPrChange w:id="283" w:author="Henri Ouma" w:date="2025-03-23T20:24:00Z" w16du:dateUtc="2025-03-23T17:24:00Z">
          <w:pPr>
            <w:pStyle w:val="BodyText"/>
            <w:numPr>
              <w:numId w:val="75"/>
            </w:numPr>
            <w:tabs>
              <w:tab w:val="left" w:pos="709"/>
            </w:tabs>
            <w:ind w:left="709" w:hanging="283"/>
          </w:pPr>
        </w:pPrChange>
      </w:pPr>
      <w:r>
        <w:rPr>
          <w:rStyle w:val="Strong"/>
        </w:rPr>
        <w:t>Development Environment:</w:t>
      </w:r>
      <w:r>
        <w:t xml:space="preserve"> </w:t>
      </w:r>
      <w:proofErr w:type="spellStart"/>
      <w:r>
        <w:t>Ksh</w:t>
      </w:r>
      <w:proofErr w:type="spellEnd"/>
      <w:r>
        <w:t xml:space="preserve"> 120,000 (15% of budget) for development tools and testing environment setup.</w:t>
      </w:r>
    </w:p>
    <w:p w14:paraId="25C2A265" w14:textId="77777777" w:rsidR="00246905" w:rsidRDefault="00000000">
      <w:pPr>
        <w:pStyle w:val="BodyText"/>
        <w:numPr>
          <w:ilvl w:val="0"/>
          <w:numId w:val="2"/>
        </w:numPr>
        <w:tabs>
          <w:tab w:val="left" w:pos="709"/>
        </w:tabs>
        <w:pPrChange w:id="284" w:author="Henri Ouma" w:date="2025-03-23T20:24:00Z" w16du:dateUtc="2025-03-23T17:24:00Z">
          <w:pPr>
            <w:pStyle w:val="BodyText"/>
            <w:numPr>
              <w:numId w:val="75"/>
            </w:numPr>
            <w:tabs>
              <w:tab w:val="left" w:pos="709"/>
            </w:tabs>
            <w:ind w:left="709" w:hanging="283"/>
          </w:pPr>
        </w:pPrChange>
      </w:pPr>
      <w:r>
        <w:rPr>
          <w:rStyle w:val="Strong"/>
        </w:rPr>
        <w:t>Human Resources:</w:t>
      </w:r>
      <w:r>
        <w:t xml:space="preserve"> </w:t>
      </w:r>
      <w:proofErr w:type="spellStart"/>
      <w:r>
        <w:t>Ksh</w:t>
      </w:r>
      <w:proofErr w:type="spellEnd"/>
      <w:r>
        <w:t xml:space="preserve"> 600,000 (70% of the total budget) allocated to team members based on role complexity and time commitment.</w:t>
      </w:r>
    </w:p>
    <w:p w14:paraId="36DCC992" w14:textId="77777777" w:rsidR="00246905" w:rsidRDefault="00000000">
      <w:pPr>
        <w:pStyle w:val="BodyText"/>
        <w:numPr>
          <w:ilvl w:val="0"/>
          <w:numId w:val="2"/>
        </w:numPr>
        <w:tabs>
          <w:tab w:val="left" w:pos="709"/>
        </w:tabs>
        <w:pPrChange w:id="285" w:author="Henri Ouma" w:date="2025-03-23T20:24:00Z" w16du:dateUtc="2025-03-23T17:24:00Z">
          <w:pPr>
            <w:pStyle w:val="BodyText"/>
            <w:numPr>
              <w:numId w:val="75"/>
            </w:numPr>
            <w:tabs>
              <w:tab w:val="left" w:pos="709"/>
            </w:tabs>
            <w:ind w:left="709" w:hanging="283"/>
          </w:pPr>
        </w:pPrChange>
      </w:pPr>
      <w:r>
        <w:rPr>
          <w:rStyle w:val="Strong"/>
        </w:rPr>
        <w:t>Contingency Reserve:</w:t>
      </w:r>
      <w:r>
        <w:t xml:space="preserve"> </w:t>
      </w:r>
      <w:proofErr w:type="spellStart"/>
      <w:r>
        <w:t>Ksh</w:t>
      </w:r>
      <w:proofErr w:type="spellEnd"/>
      <w:r>
        <w:t xml:space="preserve"> 120,000 (15% of total budget) reserved for unforeseen technical challenges and additional requirements.</w:t>
      </w:r>
    </w:p>
    <w:p w14:paraId="4F2DA773" w14:textId="77777777" w:rsidR="00246905" w:rsidRDefault="00000000">
      <w:pPr>
        <w:pStyle w:val="BodyText"/>
        <w:numPr>
          <w:ilvl w:val="0"/>
          <w:numId w:val="2"/>
        </w:numPr>
        <w:tabs>
          <w:tab w:val="left" w:pos="709"/>
        </w:tabs>
        <w:pPrChange w:id="286" w:author="Henri Ouma" w:date="2025-03-23T20:24:00Z" w16du:dateUtc="2025-03-23T17:24:00Z">
          <w:pPr>
            <w:pStyle w:val="BodyText"/>
            <w:numPr>
              <w:numId w:val="75"/>
            </w:numPr>
            <w:tabs>
              <w:tab w:val="left" w:pos="709"/>
            </w:tabs>
            <w:ind w:left="709" w:hanging="283"/>
          </w:pPr>
        </w:pPrChange>
      </w:pPr>
      <w:r>
        <w:rPr>
          <w:rStyle w:val="Strong"/>
        </w:rPr>
        <w:t>Total Project Budget:</w:t>
      </w:r>
      <w:r>
        <w:t xml:space="preserve"> </w:t>
      </w:r>
      <w:proofErr w:type="spellStart"/>
      <w:r>
        <w:t>Ksh</w:t>
      </w:r>
      <w:proofErr w:type="spellEnd"/>
      <w:r>
        <w:t xml:space="preserve"> 860,000.</w:t>
      </w:r>
    </w:p>
    <w:p w14:paraId="257DD693" w14:textId="77777777" w:rsidR="00246905" w:rsidRDefault="00000000">
      <w:pPr>
        <w:pStyle w:val="BodyText"/>
      </w:pPr>
      <w:r>
        <w:rPr>
          <w:rStyle w:val="Strong"/>
        </w:rPr>
        <w:t>Additional Expenses:</w:t>
      </w:r>
    </w:p>
    <w:p w14:paraId="679D792D" w14:textId="77777777" w:rsidR="00246905" w:rsidRDefault="00000000">
      <w:pPr>
        <w:pStyle w:val="BodyText"/>
        <w:numPr>
          <w:ilvl w:val="0"/>
          <w:numId w:val="3"/>
        </w:numPr>
        <w:tabs>
          <w:tab w:val="left" w:pos="709"/>
        </w:tabs>
        <w:pPrChange w:id="287" w:author="Henri Ouma" w:date="2025-03-23T20:24:00Z" w16du:dateUtc="2025-03-23T17:24:00Z">
          <w:pPr>
            <w:pStyle w:val="BodyText"/>
            <w:numPr>
              <w:numId w:val="76"/>
            </w:numPr>
            <w:tabs>
              <w:tab w:val="left" w:pos="709"/>
            </w:tabs>
            <w:ind w:left="709" w:hanging="283"/>
          </w:pPr>
        </w:pPrChange>
      </w:pPr>
      <w:r>
        <w:rPr>
          <w:rStyle w:val="Strong"/>
        </w:rPr>
        <w:t>Software Licenses:</w:t>
      </w:r>
      <w:r>
        <w:t xml:space="preserve"> </w:t>
      </w:r>
      <w:proofErr w:type="spellStart"/>
      <w:r>
        <w:t>Ksh</w:t>
      </w:r>
      <w:proofErr w:type="spellEnd"/>
      <w:r>
        <w:t xml:space="preserve"> 80,000 for specialized IDE and development tools.</w:t>
      </w:r>
    </w:p>
    <w:p w14:paraId="1F3EA0E5" w14:textId="77777777" w:rsidR="00246905" w:rsidRDefault="00000000">
      <w:pPr>
        <w:pStyle w:val="BodyText"/>
        <w:numPr>
          <w:ilvl w:val="0"/>
          <w:numId w:val="3"/>
        </w:numPr>
        <w:tabs>
          <w:tab w:val="left" w:pos="709"/>
        </w:tabs>
        <w:pPrChange w:id="288" w:author="Henri Ouma" w:date="2025-03-23T20:24:00Z" w16du:dateUtc="2025-03-23T17:24:00Z">
          <w:pPr>
            <w:pStyle w:val="BodyText"/>
            <w:numPr>
              <w:numId w:val="76"/>
            </w:numPr>
            <w:tabs>
              <w:tab w:val="left" w:pos="709"/>
            </w:tabs>
            <w:ind w:left="709" w:hanging="283"/>
          </w:pPr>
        </w:pPrChange>
      </w:pPr>
      <w:r>
        <w:rPr>
          <w:rStyle w:val="Strong"/>
        </w:rPr>
        <w:t>Testing Hardware:</w:t>
      </w:r>
      <w:r>
        <w:t xml:space="preserve"> </w:t>
      </w:r>
      <w:proofErr w:type="spellStart"/>
      <w:r>
        <w:t>Ksh</w:t>
      </w:r>
      <w:proofErr w:type="spellEnd"/>
      <w:r>
        <w:t xml:space="preserve"> 90,000 for additional webcam units with different specifications.</w:t>
      </w:r>
    </w:p>
    <w:p w14:paraId="40AF3A19" w14:textId="77777777" w:rsidR="00246905" w:rsidRDefault="00000000">
      <w:pPr>
        <w:pStyle w:val="BodyText"/>
        <w:numPr>
          <w:ilvl w:val="0"/>
          <w:numId w:val="3"/>
        </w:numPr>
        <w:tabs>
          <w:tab w:val="left" w:pos="709"/>
        </w:tabs>
        <w:pPrChange w:id="289" w:author="Henri Ouma" w:date="2025-03-23T20:24:00Z" w16du:dateUtc="2025-03-23T17:24:00Z">
          <w:pPr>
            <w:pStyle w:val="BodyText"/>
            <w:numPr>
              <w:numId w:val="76"/>
            </w:numPr>
            <w:tabs>
              <w:tab w:val="left" w:pos="709"/>
            </w:tabs>
            <w:ind w:left="709" w:hanging="283"/>
          </w:pPr>
        </w:pPrChange>
      </w:pPr>
      <w:r>
        <w:rPr>
          <w:rStyle w:val="Strong"/>
        </w:rPr>
        <w:t>Team Training:</w:t>
      </w:r>
      <w:r>
        <w:t xml:space="preserve"> </w:t>
      </w:r>
      <w:proofErr w:type="spellStart"/>
      <w:r>
        <w:t>Ksh</w:t>
      </w:r>
      <w:proofErr w:type="spellEnd"/>
      <w:r>
        <w:t xml:space="preserve"> 60,000 for online courses on facial recognition implementation.</w:t>
      </w:r>
    </w:p>
    <w:p w14:paraId="1D54A0CF" w14:textId="77777777" w:rsidR="00246905" w:rsidRDefault="00000000">
      <w:pPr>
        <w:pStyle w:val="BodyText"/>
        <w:numPr>
          <w:ilvl w:val="0"/>
          <w:numId w:val="3"/>
        </w:numPr>
        <w:tabs>
          <w:tab w:val="left" w:pos="709"/>
        </w:tabs>
        <w:pPrChange w:id="290" w:author="Henri Ouma" w:date="2025-03-23T20:24:00Z" w16du:dateUtc="2025-03-23T17:24:00Z">
          <w:pPr>
            <w:pStyle w:val="BodyText"/>
            <w:numPr>
              <w:numId w:val="76"/>
            </w:numPr>
            <w:tabs>
              <w:tab w:val="left" w:pos="709"/>
            </w:tabs>
            <w:ind w:left="709" w:hanging="283"/>
          </w:pPr>
        </w:pPrChange>
      </w:pPr>
      <w:r>
        <w:rPr>
          <w:rStyle w:val="Strong"/>
        </w:rPr>
        <w:t>Documentation Tools:</w:t>
      </w:r>
      <w:r>
        <w:t xml:space="preserve"> </w:t>
      </w:r>
      <w:proofErr w:type="spellStart"/>
      <w:r>
        <w:t>Ksh</w:t>
      </w:r>
      <w:proofErr w:type="spellEnd"/>
      <w:r>
        <w:t xml:space="preserve"> 30,000 for project management and documentation software.</w:t>
      </w:r>
    </w:p>
    <w:p w14:paraId="52A9E2DD" w14:textId="77777777" w:rsidR="00246905" w:rsidRDefault="00000000">
      <w:pPr>
        <w:pStyle w:val="Heading3"/>
        <w:spacing w:before="280" w:after="280"/>
      </w:pPr>
      <w:bookmarkStart w:id="291" w:name="__RefHeading___Toc8603_1534167848"/>
      <w:bookmarkEnd w:id="291"/>
      <w:r>
        <w:t>5.2 Time Management and Milestones</w:t>
      </w:r>
    </w:p>
    <w:p w14:paraId="5A7124EE" w14:textId="77777777" w:rsidR="00246905" w:rsidRDefault="00000000">
      <w:pPr>
        <w:pStyle w:val="BodyText"/>
      </w:pPr>
      <w:r>
        <w:rPr>
          <w:rStyle w:val="Strong"/>
        </w:rPr>
        <w:t>Sprint Planning:</w:t>
      </w:r>
    </w:p>
    <w:p w14:paraId="41A2A6D6" w14:textId="77777777" w:rsidR="00246905" w:rsidRDefault="00000000">
      <w:pPr>
        <w:pStyle w:val="BodyText"/>
        <w:numPr>
          <w:ilvl w:val="0"/>
          <w:numId w:val="4"/>
        </w:numPr>
        <w:tabs>
          <w:tab w:val="left" w:pos="709"/>
        </w:tabs>
        <w:pPrChange w:id="292" w:author="Henri Ouma" w:date="2025-03-23T20:24:00Z" w16du:dateUtc="2025-03-23T17:24:00Z">
          <w:pPr>
            <w:pStyle w:val="BodyText"/>
            <w:numPr>
              <w:numId w:val="77"/>
            </w:numPr>
            <w:tabs>
              <w:tab w:val="left" w:pos="709"/>
            </w:tabs>
            <w:ind w:left="709" w:hanging="283"/>
          </w:pPr>
        </w:pPrChange>
      </w:pPr>
      <w:r>
        <w:rPr>
          <w:rStyle w:val="Strong"/>
        </w:rPr>
        <w:t>Sprint Duration:</w:t>
      </w:r>
      <w:r>
        <w:t xml:space="preserve"> Two-week sprints following agile methodology.</w:t>
      </w:r>
    </w:p>
    <w:p w14:paraId="17E73A8F" w14:textId="77777777" w:rsidR="00246905" w:rsidRDefault="00000000">
      <w:pPr>
        <w:pStyle w:val="BodyText"/>
        <w:numPr>
          <w:ilvl w:val="0"/>
          <w:numId w:val="4"/>
        </w:numPr>
        <w:tabs>
          <w:tab w:val="left" w:pos="709"/>
        </w:tabs>
        <w:pPrChange w:id="293" w:author="Henri Ouma" w:date="2025-03-23T20:24:00Z" w16du:dateUtc="2025-03-23T17:24:00Z">
          <w:pPr>
            <w:pStyle w:val="BodyText"/>
            <w:numPr>
              <w:numId w:val="77"/>
            </w:numPr>
            <w:tabs>
              <w:tab w:val="left" w:pos="709"/>
            </w:tabs>
            <w:ind w:left="709" w:hanging="283"/>
          </w:pPr>
        </w:pPrChange>
      </w:pPr>
      <w:r>
        <w:rPr>
          <w:rStyle w:val="Strong"/>
        </w:rPr>
        <w:t>Daily Stand-ups:</w:t>
      </w:r>
      <w:r>
        <w:t xml:space="preserve"> 15-minute meetings to discuss progress, blockers, and next steps.</w:t>
      </w:r>
    </w:p>
    <w:p w14:paraId="1CBE391F" w14:textId="77777777" w:rsidR="00246905" w:rsidRDefault="00000000">
      <w:pPr>
        <w:pStyle w:val="BodyText"/>
      </w:pPr>
      <w:r>
        <w:rPr>
          <w:rStyle w:val="Strong"/>
        </w:rPr>
        <w:t>Key Milestones:</w:t>
      </w:r>
    </w:p>
    <w:p w14:paraId="48A22471" w14:textId="77777777" w:rsidR="00246905" w:rsidRDefault="00000000">
      <w:pPr>
        <w:pStyle w:val="BodyText"/>
        <w:numPr>
          <w:ilvl w:val="0"/>
          <w:numId w:val="5"/>
        </w:numPr>
        <w:tabs>
          <w:tab w:val="left" w:pos="709"/>
        </w:tabs>
        <w:pPrChange w:id="294" w:author="Henri Ouma" w:date="2025-03-23T20:24:00Z" w16du:dateUtc="2025-03-23T17:24:00Z">
          <w:pPr>
            <w:pStyle w:val="BodyText"/>
            <w:numPr>
              <w:numId w:val="78"/>
            </w:numPr>
            <w:tabs>
              <w:tab w:val="left" w:pos="709"/>
            </w:tabs>
            <w:ind w:left="709" w:hanging="283"/>
          </w:pPr>
        </w:pPrChange>
      </w:pPr>
      <w:r>
        <w:rPr>
          <w:rStyle w:val="Strong"/>
        </w:rPr>
        <w:t>Weeks 1-2: Planning and Design</w:t>
      </w:r>
    </w:p>
    <w:p w14:paraId="0F5CD626" w14:textId="77777777" w:rsidR="00246905" w:rsidRDefault="00000000">
      <w:pPr>
        <w:pStyle w:val="BodyText"/>
        <w:numPr>
          <w:ilvl w:val="1"/>
          <w:numId w:val="5"/>
        </w:numPr>
        <w:tabs>
          <w:tab w:val="left" w:pos="1418"/>
        </w:tabs>
        <w:pPrChange w:id="295" w:author="Henri Ouma" w:date="2025-03-23T20:24:00Z" w16du:dateUtc="2025-03-23T17:24:00Z">
          <w:pPr>
            <w:pStyle w:val="BodyText"/>
            <w:numPr>
              <w:ilvl w:val="1"/>
              <w:numId w:val="78"/>
            </w:numPr>
            <w:tabs>
              <w:tab w:val="left" w:pos="1418"/>
            </w:tabs>
            <w:ind w:left="1418" w:hanging="283"/>
          </w:pPr>
        </w:pPrChange>
      </w:pPr>
      <w:r>
        <w:t>Requirement gathering and analysis.</w:t>
      </w:r>
    </w:p>
    <w:p w14:paraId="77903423" w14:textId="77777777" w:rsidR="00246905" w:rsidRDefault="00000000">
      <w:pPr>
        <w:pStyle w:val="BodyText"/>
        <w:numPr>
          <w:ilvl w:val="1"/>
          <w:numId w:val="5"/>
        </w:numPr>
        <w:tabs>
          <w:tab w:val="left" w:pos="1418"/>
        </w:tabs>
        <w:pPrChange w:id="296" w:author="Henri Ouma" w:date="2025-03-23T20:24:00Z" w16du:dateUtc="2025-03-23T17:24:00Z">
          <w:pPr>
            <w:pStyle w:val="BodyText"/>
            <w:numPr>
              <w:ilvl w:val="1"/>
              <w:numId w:val="78"/>
            </w:numPr>
            <w:tabs>
              <w:tab w:val="left" w:pos="1418"/>
            </w:tabs>
            <w:ind w:left="1418" w:hanging="283"/>
          </w:pPr>
        </w:pPrChange>
      </w:pPr>
      <w:r>
        <w:t>Wireframing and UI/UX design using tools like Figma.</w:t>
      </w:r>
    </w:p>
    <w:p w14:paraId="722D15BA" w14:textId="77777777" w:rsidR="00246905" w:rsidRDefault="00000000">
      <w:pPr>
        <w:pStyle w:val="BodyText"/>
        <w:numPr>
          <w:ilvl w:val="1"/>
          <w:numId w:val="5"/>
        </w:numPr>
        <w:tabs>
          <w:tab w:val="left" w:pos="1418"/>
        </w:tabs>
        <w:pPrChange w:id="297" w:author="Henri Ouma" w:date="2025-03-23T20:24:00Z" w16du:dateUtc="2025-03-23T17:24:00Z">
          <w:pPr>
            <w:pStyle w:val="BodyText"/>
            <w:numPr>
              <w:ilvl w:val="1"/>
              <w:numId w:val="78"/>
            </w:numPr>
            <w:tabs>
              <w:tab w:val="left" w:pos="1418"/>
            </w:tabs>
            <w:ind w:left="1418" w:hanging="283"/>
          </w:pPr>
        </w:pPrChange>
      </w:pPr>
      <w:r>
        <w:t>Database design and system architecture planning.</w:t>
      </w:r>
    </w:p>
    <w:p w14:paraId="46A779E1" w14:textId="77777777" w:rsidR="00246905" w:rsidRDefault="00000000">
      <w:pPr>
        <w:pStyle w:val="BodyText"/>
        <w:numPr>
          <w:ilvl w:val="0"/>
          <w:numId w:val="5"/>
        </w:numPr>
        <w:tabs>
          <w:tab w:val="left" w:pos="709"/>
        </w:tabs>
        <w:pPrChange w:id="298" w:author="Henri Ouma" w:date="2025-03-23T20:24:00Z" w16du:dateUtc="2025-03-23T17:24:00Z">
          <w:pPr>
            <w:pStyle w:val="BodyText"/>
            <w:numPr>
              <w:numId w:val="78"/>
            </w:numPr>
            <w:tabs>
              <w:tab w:val="left" w:pos="709"/>
            </w:tabs>
            <w:ind w:left="709" w:hanging="283"/>
          </w:pPr>
        </w:pPrChange>
      </w:pPr>
      <w:r>
        <w:rPr>
          <w:rStyle w:val="Strong"/>
        </w:rPr>
        <w:t>Weeks 3-6: Frontend Development</w:t>
      </w:r>
    </w:p>
    <w:p w14:paraId="21FB8994" w14:textId="77777777" w:rsidR="00246905" w:rsidRDefault="00000000">
      <w:pPr>
        <w:pStyle w:val="BodyText"/>
        <w:numPr>
          <w:ilvl w:val="1"/>
          <w:numId w:val="5"/>
        </w:numPr>
        <w:tabs>
          <w:tab w:val="left" w:pos="1418"/>
        </w:tabs>
        <w:pPrChange w:id="299" w:author="Henri Ouma" w:date="2025-03-23T20:24:00Z" w16du:dateUtc="2025-03-23T17:24:00Z">
          <w:pPr>
            <w:pStyle w:val="BodyText"/>
            <w:numPr>
              <w:ilvl w:val="1"/>
              <w:numId w:val="78"/>
            </w:numPr>
            <w:tabs>
              <w:tab w:val="left" w:pos="1418"/>
            </w:tabs>
            <w:ind w:left="1418" w:hanging="283"/>
          </w:pPr>
        </w:pPrChange>
      </w:pPr>
      <w:r>
        <w:t>Development of the user interface using HTML, CSS (Tailwind), and JavaScript.</w:t>
      </w:r>
    </w:p>
    <w:p w14:paraId="49D9A844" w14:textId="77777777" w:rsidR="00246905" w:rsidRDefault="00000000">
      <w:pPr>
        <w:pStyle w:val="BodyText"/>
        <w:numPr>
          <w:ilvl w:val="1"/>
          <w:numId w:val="5"/>
        </w:numPr>
        <w:tabs>
          <w:tab w:val="left" w:pos="1418"/>
        </w:tabs>
        <w:pPrChange w:id="300" w:author="Henri Ouma" w:date="2025-03-23T20:24:00Z" w16du:dateUtc="2025-03-23T17:24:00Z">
          <w:pPr>
            <w:pStyle w:val="BodyText"/>
            <w:numPr>
              <w:ilvl w:val="1"/>
              <w:numId w:val="78"/>
            </w:numPr>
            <w:tabs>
              <w:tab w:val="left" w:pos="1418"/>
            </w:tabs>
            <w:ind w:left="1418" w:hanging="283"/>
          </w:pPr>
        </w:pPrChange>
      </w:pPr>
      <w:r>
        <w:t>Integration of Face_API.js for real-time face detection.</w:t>
      </w:r>
    </w:p>
    <w:p w14:paraId="3E1906B4" w14:textId="77777777" w:rsidR="00246905" w:rsidRDefault="00000000">
      <w:pPr>
        <w:pStyle w:val="BodyText"/>
        <w:numPr>
          <w:ilvl w:val="1"/>
          <w:numId w:val="5"/>
        </w:numPr>
        <w:tabs>
          <w:tab w:val="left" w:pos="1418"/>
        </w:tabs>
        <w:pPrChange w:id="301" w:author="Henri Ouma" w:date="2025-03-23T20:24:00Z" w16du:dateUtc="2025-03-23T17:24:00Z">
          <w:pPr>
            <w:pStyle w:val="BodyText"/>
            <w:numPr>
              <w:ilvl w:val="1"/>
              <w:numId w:val="78"/>
            </w:numPr>
            <w:tabs>
              <w:tab w:val="left" w:pos="1418"/>
            </w:tabs>
            <w:ind w:left="1418" w:hanging="283"/>
          </w:pPr>
        </w:pPrChange>
      </w:pPr>
      <w:r>
        <w:t>Testing the frontend for responsiveness and usability.</w:t>
      </w:r>
    </w:p>
    <w:p w14:paraId="6123049A" w14:textId="77777777" w:rsidR="00246905" w:rsidRDefault="00000000">
      <w:pPr>
        <w:pStyle w:val="BodyText"/>
        <w:numPr>
          <w:ilvl w:val="0"/>
          <w:numId w:val="5"/>
        </w:numPr>
        <w:tabs>
          <w:tab w:val="left" w:pos="709"/>
        </w:tabs>
        <w:pPrChange w:id="302" w:author="Henri Ouma" w:date="2025-03-23T20:24:00Z" w16du:dateUtc="2025-03-23T17:24:00Z">
          <w:pPr>
            <w:pStyle w:val="BodyText"/>
            <w:numPr>
              <w:numId w:val="78"/>
            </w:numPr>
            <w:tabs>
              <w:tab w:val="left" w:pos="709"/>
            </w:tabs>
            <w:ind w:left="709" w:hanging="283"/>
          </w:pPr>
        </w:pPrChange>
      </w:pPr>
      <w:r>
        <w:rPr>
          <w:rStyle w:val="Strong"/>
        </w:rPr>
        <w:t>Weeks 7-10: Backend Development</w:t>
      </w:r>
    </w:p>
    <w:p w14:paraId="1774604A" w14:textId="77777777" w:rsidR="00246905" w:rsidRDefault="00000000">
      <w:pPr>
        <w:pStyle w:val="BodyText"/>
        <w:numPr>
          <w:ilvl w:val="1"/>
          <w:numId w:val="5"/>
        </w:numPr>
        <w:tabs>
          <w:tab w:val="left" w:pos="1418"/>
        </w:tabs>
        <w:pPrChange w:id="303" w:author="Henri Ouma" w:date="2025-03-23T20:24:00Z" w16du:dateUtc="2025-03-23T17:24:00Z">
          <w:pPr>
            <w:pStyle w:val="BodyText"/>
            <w:numPr>
              <w:ilvl w:val="1"/>
              <w:numId w:val="78"/>
            </w:numPr>
            <w:tabs>
              <w:tab w:val="left" w:pos="1418"/>
            </w:tabs>
            <w:ind w:left="1418" w:hanging="283"/>
          </w:pPr>
        </w:pPrChange>
      </w:pPr>
      <w:r>
        <w:t>Setting up Django for backend logic.</w:t>
      </w:r>
    </w:p>
    <w:p w14:paraId="669EB047" w14:textId="77777777" w:rsidR="00246905" w:rsidRDefault="00000000">
      <w:pPr>
        <w:pStyle w:val="BodyText"/>
        <w:numPr>
          <w:ilvl w:val="1"/>
          <w:numId w:val="5"/>
        </w:numPr>
        <w:tabs>
          <w:tab w:val="left" w:pos="1418"/>
        </w:tabs>
        <w:pPrChange w:id="304" w:author="Henri Ouma" w:date="2025-03-23T20:24:00Z" w16du:dateUtc="2025-03-23T17:24:00Z">
          <w:pPr>
            <w:pStyle w:val="BodyText"/>
            <w:numPr>
              <w:ilvl w:val="1"/>
              <w:numId w:val="78"/>
            </w:numPr>
            <w:tabs>
              <w:tab w:val="left" w:pos="1418"/>
            </w:tabs>
            <w:ind w:left="1418" w:hanging="283"/>
          </w:pPr>
        </w:pPrChange>
      </w:pPr>
      <w:r>
        <w:t xml:space="preserve">Integrating TensorFlow and </w:t>
      </w:r>
      <w:proofErr w:type="spellStart"/>
      <w:r>
        <w:t>Face_Recognition</w:t>
      </w:r>
      <w:proofErr w:type="spellEnd"/>
      <w:r>
        <w:t xml:space="preserve"> for facial recognition.</w:t>
      </w:r>
    </w:p>
    <w:p w14:paraId="70DD72E0" w14:textId="77777777" w:rsidR="00246905" w:rsidRDefault="00000000">
      <w:pPr>
        <w:pStyle w:val="BodyText"/>
        <w:numPr>
          <w:ilvl w:val="1"/>
          <w:numId w:val="5"/>
        </w:numPr>
        <w:tabs>
          <w:tab w:val="left" w:pos="1418"/>
        </w:tabs>
        <w:pPrChange w:id="305" w:author="Henri Ouma" w:date="2025-03-23T20:24:00Z" w16du:dateUtc="2025-03-23T17:24:00Z">
          <w:pPr>
            <w:pStyle w:val="BodyText"/>
            <w:numPr>
              <w:ilvl w:val="1"/>
              <w:numId w:val="78"/>
            </w:numPr>
            <w:tabs>
              <w:tab w:val="left" w:pos="1418"/>
            </w:tabs>
            <w:ind w:left="1418" w:hanging="283"/>
          </w:pPr>
        </w:pPrChange>
      </w:pPr>
      <w:r>
        <w:t>Database integration for storing attendance records.</w:t>
      </w:r>
    </w:p>
    <w:p w14:paraId="7A8CE878" w14:textId="77777777" w:rsidR="00246905" w:rsidRDefault="00000000">
      <w:pPr>
        <w:pStyle w:val="BodyText"/>
        <w:numPr>
          <w:ilvl w:val="0"/>
          <w:numId w:val="5"/>
        </w:numPr>
        <w:tabs>
          <w:tab w:val="left" w:pos="709"/>
        </w:tabs>
        <w:pPrChange w:id="306" w:author="Henri Ouma" w:date="2025-03-23T20:24:00Z" w16du:dateUtc="2025-03-23T17:24:00Z">
          <w:pPr>
            <w:pStyle w:val="BodyText"/>
            <w:numPr>
              <w:numId w:val="78"/>
            </w:numPr>
            <w:tabs>
              <w:tab w:val="left" w:pos="709"/>
            </w:tabs>
            <w:ind w:left="709" w:hanging="283"/>
          </w:pPr>
        </w:pPrChange>
      </w:pPr>
      <w:r>
        <w:rPr>
          <w:rStyle w:val="Strong"/>
        </w:rPr>
        <w:t>Weeks 11-12: Testing and Deployment</w:t>
      </w:r>
    </w:p>
    <w:p w14:paraId="0ABF2F6B" w14:textId="77777777" w:rsidR="00246905" w:rsidRDefault="00000000">
      <w:pPr>
        <w:pStyle w:val="BodyText"/>
        <w:numPr>
          <w:ilvl w:val="1"/>
          <w:numId w:val="5"/>
        </w:numPr>
        <w:tabs>
          <w:tab w:val="left" w:pos="1418"/>
        </w:tabs>
        <w:pPrChange w:id="307" w:author="Henri Ouma" w:date="2025-03-23T20:24:00Z" w16du:dateUtc="2025-03-23T17:24:00Z">
          <w:pPr>
            <w:pStyle w:val="BodyText"/>
            <w:numPr>
              <w:ilvl w:val="1"/>
              <w:numId w:val="78"/>
            </w:numPr>
            <w:tabs>
              <w:tab w:val="left" w:pos="1418"/>
            </w:tabs>
            <w:ind w:left="1418" w:hanging="283"/>
          </w:pPr>
        </w:pPrChange>
      </w:pPr>
      <w:r>
        <w:t>System testing and bug fixing.</w:t>
      </w:r>
    </w:p>
    <w:p w14:paraId="638ADE08" w14:textId="77777777" w:rsidR="00246905" w:rsidRDefault="00000000">
      <w:pPr>
        <w:pStyle w:val="BodyText"/>
        <w:numPr>
          <w:ilvl w:val="1"/>
          <w:numId w:val="5"/>
        </w:numPr>
        <w:tabs>
          <w:tab w:val="left" w:pos="1418"/>
        </w:tabs>
        <w:pPrChange w:id="308" w:author="Henri Ouma" w:date="2025-03-23T20:24:00Z" w16du:dateUtc="2025-03-23T17:24:00Z">
          <w:pPr>
            <w:pStyle w:val="BodyText"/>
            <w:numPr>
              <w:ilvl w:val="1"/>
              <w:numId w:val="78"/>
            </w:numPr>
            <w:tabs>
              <w:tab w:val="left" w:pos="1418"/>
            </w:tabs>
            <w:ind w:left="1418" w:hanging="283"/>
          </w:pPr>
        </w:pPrChange>
      </w:pPr>
      <w:r>
        <w:t>Deployment on a local server or cloud platform.</w:t>
      </w:r>
    </w:p>
    <w:p w14:paraId="6174C1A7" w14:textId="77777777" w:rsidR="00246905" w:rsidRDefault="00000000">
      <w:pPr>
        <w:pStyle w:val="BodyText"/>
        <w:numPr>
          <w:ilvl w:val="1"/>
          <w:numId w:val="5"/>
        </w:numPr>
        <w:tabs>
          <w:tab w:val="left" w:pos="1418"/>
        </w:tabs>
        <w:pPrChange w:id="309" w:author="Henri Ouma" w:date="2025-03-23T20:24:00Z" w16du:dateUtc="2025-03-23T17:24:00Z">
          <w:pPr>
            <w:pStyle w:val="BodyText"/>
            <w:numPr>
              <w:ilvl w:val="1"/>
              <w:numId w:val="78"/>
            </w:numPr>
            <w:tabs>
              <w:tab w:val="left" w:pos="1418"/>
            </w:tabs>
            <w:ind w:left="1418" w:hanging="283"/>
          </w:pPr>
        </w:pPrChange>
      </w:pPr>
      <w:r>
        <w:t>Final documentation and handover.</w:t>
      </w:r>
    </w:p>
    <w:p w14:paraId="57362152" w14:textId="77777777" w:rsidR="00246905" w:rsidRDefault="00000000">
      <w:pPr>
        <w:pStyle w:val="Heading3"/>
        <w:spacing w:before="280" w:after="280"/>
      </w:pPr>
      <w:bookmarkStart w:id="310" w:name="__RefHeading___Toc8605_1534167848"/>
      <w:bookmarkEnd w:id="310"/>
      <w:r>
        <w:t>5.3 Resource Allocation and Usage</w:t>
      </w:r>
    </w:p>
    <w:p w14:paraId="52A93814" w14:textId="77777777" w:rsidR="00246905" w:rsidRDefault="00000000">
      <w:pPr>
        <w:pStyle w:val="BodyText"/>
      </w:pPr>
      <w:r>
        <w:rPr>
          <w:rStyle w:val="Strong"/>
        </w:rPr>
        <w:t>Human Resources:</w:t>
      </w:r>
    </w:p>
    <w:p w14:paraId="40D949AE" w14:textId="77777777" w:rsidR="00246905" w:rsidRDefault="00000000">
      <w:pPr>
        <w:pStyle w:val="BodyText"/>
        <w:numPr>
          <w:ilvl w:val="0"/>
          <w:numId w:val="6"/>
        </w:numPr>
        <w:tabs>
          <w:tab w:val="left" w:pos="709"/>
        </w:tabs>
        <w:pPrChange w:id="311" w:author="Henri Ouma" w:date="2025-03-23T20:24:00Z" w16du:dateUtc="2025-03-23T17:24:00Z">
          <w:pPr>
            <w:pStyle w:val="BodyText"/>
            <w:numPr>
              <w:numId w:val="79"/>
            </w:numPr>
            <w:tabs>
              <w:tab w:val="left" w:pos="709"/>
            </w:tabs>
            <w:ind w:left="709" w:hanging="283"/>
          </w:pPr>
        </w:pPrChange>
      </w:pPr>
      <w:r>
        <w:rPr>
          <w:rStyle w:val="Strong"/>
        </w:rPr>
        <w:t>Project Manager (James Ngandu):</w:t>
      </w:r>
      <w:r>
        <w:t xml:space="preserve"> Overseeing the timeline, coordinating team activities, and managing stakeholder communications.</w:t>
      </w:r>
    </w:p>
    <w:p w14:paraId="6AEC800F" w14:textId="77777777" w:rsidR="00246905" w:rsidRDefault="00000000">
      <w:pPr>
        <w:pStyle w:val="BodyText"/>
        <w:numPr>
          <w:ilvl w:val="0"/>
          <w:numId w:val="6"/>
        </w:numPr>
        <w:tabs>
          <w:tab w:val="left" w:pos="709"/>
        </w:tabs>
        <w:pPrChange w:id="312" w:author="Henri Ouma" w:date="2025-03-23T20:24:00Z" w16du:dateUtc="2025-03-23T17:24:00Z">
          <w:pPr>
            <w:pStyle w:val="BodyText"/>
            <w:numPr>
              <w:numId w:val="79"/>
            </w:numPr>
            <w:tabs>
              <w:tab w:val="left" w:pos="709"/>
            </w:tabs>
            <w:ind w:left="709" w:hanging="283"/>
          </w:pPr>
        </w:pPrChange>
      </w:pPr>
      <w:r>
        <w:rPr>
          <w:rStyle w:val="Strong"/>
        </w:rPr>
        <w:t>UI/UX Designer (Jacinta Atieno):</w:t>
      </w:r>
      <w:r>
        <w:t xml:space="preserve"> Creating intuitive user interfaces and user experience flows.</w:t>
      </w:r>
    </w:p>
    <w:p w14:paraId="0DF9B637" w14:textId="77777777" w:rsidR="00246905" w:rsidRDefault="00000000">
      <w:pPr>
        <w:pStyle w:val="BodyText"/>
        <w:numPr>
          <w:ilvl w:val="0"/>
          <w:numId w:val="6"/>
        </w:numPr>
        <w:tabs>
          <w:tab w:val="left" w:pos="709"/>
        </w:tabs>
        <w:pPrChange w:id="313" w:author="Henri Ouma" w:date="2025-03-23T20:24:00Z" w16du:dateUtc="2025-03-23T17:24:00Z">
          <w:pPr>
            <w:pStyle w:val="BodyText"/>
            <w:numPr>
              <w:numId w:val="79"/>
            </w:numPr>
            <w:tabs>
              <w:tab w:val="left" w:pos="709"/>
            </w:tabs>
            <w:ind w:left="709" w:hanging="283"/>
          </w:pPr>
        </w:pPrChange>
      </w:pPr>
      <w:r>
        <w:rPr>
          <w:rStyle w:val="Strong"/>
        </w:rPr>
        <w:t>Frontend Developer (James Ngandu):</w:t>
      </w:r>
      <w:r>
        <w:t xml:space="preserve"> Implementing responsive web interfaces using HTML, Tailwind CSS, and JavaScript.</w:t>
      </w:r>
    </w:p>
    <w:p w14:paraId="3FD00BB6" w14:textId="77777777" w:rsidR="00246905" w:rsidRDefault="00000000">
      <w:pPr>
        <w:pStyle w:val="BodyText"/>
        <w:numPr>
          <w:ilvl w:val="0"/>
          <w:numId w:val="6"/>
        </w:numPr>
        <w:tabs>
          <w:tab w:val="left" w:pos="709"/>
        </w:tabs>
        <w:pPrChange w:id="314" w:author="Henri Ouma" w:date="2025-03-23T20:24:00Z" w16du:dateUtc="2025-03-23T17:24:00Z">
          <w:pPr>
            <w:pStyle w:val="BodyText"/>
            <w:numPr>
              <w:numId w:val="79"/>
            </w:numPr>
            <w:tabs>
              <w:tab w:val="left" w:pos="709"/>
            </w:tabs>
            <w:ind w:left="709" w:hanging="283"/>
          </w:pPr>
        </w:pPrChange>
      </w:pPr>
      <w:r>
        <w:rPr>
          <w:rStyle w:val="Strong"/>
        </w:rPr>
        <w:t>Backend Developer (Henry Ouma):</w:t>
      </w:r>
      <w:r>
        <w:t xml:space="preserve"> Building server-side logic, database structure, and API endpoints with Django.</w:t>
      </w:r>
    </w:p>
    <w:p w14:paraId="2B5E13A5" w14:textId="77777777" w:rsidR="00246905" w:rsidRDefault="00000000">
      <w:pPr>
        <w:pStyle w:val="BodyText"/>
        <w:numPr>
          <w:ilvl w:val="0"/>
          <w:numId w:val="6"/>
        </w:numPr>
        <w:tabs>
          <w:tab w:val="left" w:pos="709"/>
        </w:tabs>
        <w:pPrChange w:id="315" w:author="Henri Ouma" w:date="2025-03-23T20:24:00Z" w16du:dateUtc="2025-03-23T17:24:00Z">
          <w:pPr>
            <w:pStyle w:val="BodyText"/>
            <w:numPr>
              <w:numId w:val="79"/>
            </w:numPr>
            <w:tabs>
              <w:tab w:val="left" w:pos="709"/>
            </w:tabs>
            <w:ind w:left="709" w:hanging="283"/>
          </w:pPr>
        </w:pPrChange>
      </w:pPr>
      <w:r>
        <w:rPr>
          <w:rStyle w:val="Strong"/>
        </w:rPr>
        <w:t>ML Engineer (David Wambua):</w:t>
      </w:r>
      <w:r>
        <w:t xml:space="preserve"> Implementing and fine-tuning facial recognition algorithms.</w:t>
      </w:r>
    </w:p>
    <w:p w14:paraId="53246234" w14:textId="77777777" w:rsidR="00246905" w:rsidRDefault="00000000">
      <w:pPr>
        <w:pStyle w:val="BodyText"/>
      </w:pPr>
      <w:r>
        <w:rPr>
          <w:rStyle w:val="Strong"/>
        </w:rPr>
        <w:t>Technical Resources:</w:t>
      </w:r>
    </w:p>
    <w:p w14:paraId="35D846BF" w14:textId="77777777" w:rsidR="00246905" w:rsidRDefault="00000000">
      <w:pPr>
        <w:pStyle w:val="BodyText"/>
        <w:numPr>
          <w:ilvl w:val="0"/>
          <w:numId w:val="7"/>
        </w:numPr>
        <w:tabs>
          <w:tab w:val="left" w:pos="709"/>
        </w:tabs>
        <w:pPrChange w:id="316" w:author="Henri Ouma" w:date="2025-03-23T20:24:00Z" w16du:dateUtc="2025-03-23T17:24:00Z">
          <w:pPr>
            <w:pStyle w:val="BodyText"/>
            <w:numPr>
              <w:numId w:val="80"/>
            </w:numPr>
            <w:tabs>
              <w:tab w:val="left" w:pos="709"/>
            </w:tabs>
            <w:ind w:left="709" w:hanging="283"/>
          </w:pPr>
        </w:pPrChange>
      </w:pPr>
      <w:r>
        <w:rPr>
          <w:rStyle w:val="Strong"/>
        </w:rPr>
        <w:t>Development Environment:</w:t>
      </w:r>
      <w:r>
        <w:t xml:space="preserve"> Local development setups with necessary software installations.</w:t>
      </w:r>
    </w:p>
    <w:p w14:paraId="451EEFC5" w14:textId="77777777" w:rsidR="00246905" w:rsidRDefault="00000000">
      <w:pPr>
        <w:pStyle w:val="BodyText"/>
        <w:numPr>
          <w:ilvl w:val="0"/>
          <w:numId w:val="7"/>
        </w:numPr>
        <w:tabs>
          <w:tab w:val="left" w:pos="709"/>
        </w:tabs>
        <w:pPrChange w:id="317" w:author="Henri Ouma" w:date="2025-03-23T20:24:00Z" w16du:dateUtc="2025-03-23T17:24:00Z">
          <w:pPr>
            <w:pStyle w:val="BodyText"/>
            <w:numPr>
              <w:numId w:val="80"/>
            </w:numPr>
            <w:tabs>
              <w:tab w:val="left" w:pos="709"/>
            </w:tabs>
            <w:ind w:left="709" w:hanging="283"/>
          </w:pPr>
        </w:pPrChange>
      </w:pPr>
      <w:r>
        <w:rPr>
          <w:rStyle w:val="Strong"/>
        </w:rPr>
        <w:t>Version Control:</w:t>
      </w:r>
      <w:r>
        <w:t xml:space="preserve"> Git repository for collaborative development and code versioning.</w:t>
      </w:r>
    </w:p>
    <w:p w14:paraId="4EE11F00" w14:textId="77777777" w:rsidR="00246905" w:rsidRDefault="00000000">
      <w:pPr>
        <w:pStyle w:val="BodyText"/>
        <w:numPr>
          <w:ilvl w:val="0"/>
          <w:numId w:val="7"/>
        </w:numPr>
        <w:tabs>
          <w:tab w:val="left" w:pos="709"/>
        </w:tabs>
        <w:pPrChange w:id="318" w:author="Henri Ouma" w:date="2025-03-23T20:24:00Z" w16du:dateUtc="2025-03-23T17:24:00Z">
          <w:pPr>
            <w:pStyle w:val="BodyText"/>
            <w:numPr>
              <w:numId w:val="80"/>
            </w:numPr>
            <w:tabs>
              <w:tab w:val="left" w:pos="709"/>
            </w:tabs>
            <w:ind w:left="709" w:hanging="283"/>
          </w:pPr>
        </w:pPrChange>
      </w:pPr>
      <w:r>
        <w:rPr>
          <w:rStyle w:val="Strong"/>
        </w:rPr>
        <w:t>Testing Equipment:</w:t>
      </w:r>
      <w:r>
        <w:t xml:space="preserve"> Laptops with webcams for facial recognition testing across different lighting conditions.</w:t>
      </w:r>
    </w:p>
    <w:p w14:paraId="2D6F12F3" w14:textId="77777777" w:rsidR="00246905" w:rsidRDefault="00000000">
      <w:pPr>
        <w:pStyle w:val="BodyText"/>
        <w:numPr>
          <w:ilvl w:val="0"/>
          <w:numId w:val="7"/>
        </w:numPr>
        <w:tabs>
          <w:tab w:val="left" w:pos="709"/>
        </w:tabs>
        <w:pPrChange w:id="319" w:author="Henri Ouma" w:date="2025-03-23T20:24:00Z" w16du:dateUtc="2025-03-23T17:24:00Z">
          <w:pPr>
            <w:pStyle w:val="BodyText"/>
            <w:numPr>
              <w:numId w:val="80"/>
            </w:numPr>
            <w:tabs>
              <w:tab w:val="left" w:pos="709"/>
            </w:tabs>
            <w:ind w:left="709" w:hanging="283"/>
          </w:pPr>
        </w:pPrChange>
      </w:pPr>
      <w:r>
        <w:rPr>
          <w:rStyle w:val="Strong"/>
        </w:rPr>
        <w:t>Database Server:</w:t>
      </w:r>
      <w:r>
        <w:t xml:space="preserve"> Local database instance for development and testing.</w:t>
      </w:r>
    </w:p>
    <w:p w14:paraId="1936C6DA" w14:textId="77777777" w:rsidR="00246905" w:rsidRDefault="00000000">
      <w:pPr>
        <w:pStyle w:val="BodyText"/>
      </w:pPr>
      <w:r>
        <w:rPr>
          <w:rStyle w:val="Strong"/>
        </w:rPr>
        <w:t>Resource Optimization Strategies:</w:t>
      </w:r>
    </w:p>
    <w:p w14:paraId="6577531D" w14:textId="77777777" w:rsidR="00246905" w:rsidRDefault="00000000">
      <w:pPr>
        <w:pStyle w:val="BodyText"/>
        <w:numPr>
          <w:ilvl w:val="0"/>
          <w:numId w:val="8"/>
        </w:numPr>
        <w:tabs>
          <w:tab w:val="left" w:pos="709"/>
        </w:tabs>
        <w:pPrChange w:id="320" w:author="Henri Ouma" w:date="2025-03-23T20:24:00Z" w16du:dateUtc="2025-03-23T17:24:00Z">
          <w:pPr>
            <w:pStyle w:val="BodyText"/>
            <w:numPr>
              <w:numId w:val="81"/>
            </w:numPr>
            <w:tabs>
              <w:tab w:val="left" w:pos="709"/>
            </w:tabs>
            <w:ind w:left="709" w:hanging="283"/>
          </w:pPr>
        </w:pPrChange>
      </w:pPr>
      <w:r>
        <w:t>Cross-training team members to handle multiple responsibilities.</w:t>
      </w:r>
    </w:p>
    <w:p w14:paraId="2DBC6909" w14:textId="77777777" w:rsidR="00246905" w:rsidRDefault="00000000">
      <w:pPr>
        <w:pStyle w:val="BodyText"/>
        <w:numPr>
          <w:ilvl w:val="0"/>
          <w:numId w:val="8"/>
        </w:numPr>
        <w:tabs>
          <w:tab w:val="left" w:pos="709"/>
        </w:tabs>
        <w:pPrChange w:id="321" w:author="Henri Ouma" w:date="2025-03-23T20:24:00Z" w16du:dateUtc="2025-03-23T17:24:00Z">
          <w:pPr>
            <w:pStyle w:val="BodyText"/>
            <w:numPr>
              <w:numId w:val="81"/>
            </w:numPr>
            <w:tabs>
              <w:tab w:val="left" w:pos="709"/>
            </w:tabs>
            <w:ind w:left="709" w:hanging="283"/>
          </w:pPr>
        </w:pPrChange>
      </w:pPr>
      <w:r>
        <w:t>Using containerization for consistent development environments.</w:t>
      </w:r>
    </w:p>
    <w:p w14:paraId="30164E85" w14:textId="77777777" w:rsidR="00246905" w:rsidRDefault="00000000">
      <w:pPr>
        <w:pStyle w:val="BodyText"/>
        <w:numPr>
          <w:ilvl w:val="0"/>
          <w:numId w:val="8"/>
        </w:numPr>
        <w:tabs>
          <w:tab w:val="left" w:pos="709"/>
        </w:tabs>
        <w:pPrChange w:id="322" w:author="Henri Ouma" w:date="2025-03-23T20:24:00Z" w16du:dateUtc="2025-03-23T17:24:00Z">
          <w:pPr>
            <w:pStyle w:val="BodyText"/>
            <w:numPr>
              <w:numId w:val="81"/>
            </w:numPr>
            <w:tabs>
              <w:tab w:val="left" w:pos="709"/>
            </w:tabs>
            <w:ind w:left="709" w:hanging="283"/>
          </w:pPr>
        </w:pPrChange>
      </w:pPr>
      <w:r>
        <w:t>Implementing reusable code components to improve development efficiency.</w:t>
      </w:r>
    </w:p>
    <w:p w14:paraId="62CF0C65" w14:textId="77777777" w:rsidR="00246905" w:rsidRDefault="00000000">
      <w:pPr>
        <w:pStyle w:val="Heading3"/>
        <w:spacing w:before="280" w:after="280"/>
      </w:pPr>
      <w:bookmarkStart w:id="323" w:name="__RefHeading___Toc8607_1534167848"/>
      <w:bookmarkEnd w:id="323"/>
      <w:r>
        <w:t>5.4 Risk Management</w:t>
      </w:r>
    </w:p>
    <w:p w14:paraId="3C1B74DB" w14:textId="77777777" w:rsidR="00246905" w:rsidRDefault="00000000">
      <w:pPr>
        <w:pStyle w:val="BodyText"/>
      </w:pPr>
      <w:r>
        <w:rPr>
          <w:rStyle w:val="Strong"/>
        </w:rPr>
        <w:t>Technical Risks:</w:t>
      </w:r>
    </w:p>
    <w:p w14:paraId="045EBA32" w14:textId="77777777" w:rsidR="00246905" w:rsidRDefault="00000000">
      <w:pPr>
        <w:pStyle w:val="BodyText"/>
        <w:numPr>
          <w:ilvl w:val="0"/>
          <w:numId w:val="9"/>
        </w:numPr>
        <w:tabs>
          <w:tab w:val="left" w:pos="709"/>
        </w:tabs>
        <w:pPrChange w:id="324" w:author="Henri Ouma" w:date="2025-03-23T20:24:00Z" w16du:dateUtc="2025-03-23T17:24:00Z">
          <w:pPr>
            <w:pStyle w:val="BodyText"/>
            <w:numPr>
              <w:numId w:val="82"/>
            </w:numPr>
            <w:tabs>
              <w:tab w:val="left" w:pos="709"/>
            </w:tabs>
            <w:ind w:left="709" w:hanging="283"/>
          </w:pPr>
        </w:pPrChange>
      </w:pPr>
      <w:r>
        <w:rPr>
          <w:rStyle w:val="Strong"/>
        </w:rPr>
        <w:t>Facial Recognition Accuracy:</w:t>
      </w:r>
    </w:p>
    <w:p w14:paraId="4119D253" w14:textId="77777777" w:rsidR="00246905" w:rsidRDefault="00000000">
      <w:pPr>
        <w:pStyle w:val="BodyText"/>
        <w:numPr>
          <w:ilvl w:val="1"/>
          <w:numId w:val="9"/>
        </w:numPr>
        <w:tabs>
          <w:tab w:val="left" w:pos="1418"/>
        </w:tabs>
        <w:pPrChange w:id="325" w:author="Henri Ouma" w:date="2025-03-23T20:24:00Z" w16du:dateUtc="2025-03-23T17:24:00Z">
          <w:pPr>
            <w:pStyle w:val="BodyText"/>
            <w:numPr>
              <w:ilvl w:val="1"/>
              <w:numId w:val="82"/>
            </w:numPr>
            <w:tabs>
              <w:tab w:val="left" w:pos="1418"/>
            </w:tabs>
            <w:ind w:left="1418" w:hanging="283"/>
          </w:pPr>
        </w:pPrChange>
      </w:pPr>
      <w:r>
        <w:rPr>
          <w:rStyle w:val="Strong"/>
        </w:rPr>
        <w:t>Risk:</w:t>
      </w:r>
      <w:r>
        <w:t xml:space="preserve"> Poor recognition in varying lighting conditions or with facial accessories.</w:t>
      </w:r>
    </w:p>
    <w:p w14:paraId="16A6A2E8" w14:textId="77777777" w:rsidR="00246905" w:rsidRDefault="00000000">
      <w:pPr>
        <w:pStyle w:val="BodyText"/>
        <w:numPr>
          <w:ilvl w:val="1"/>
          <w:numId w:val="9"/>
        </w:numPr>
        <w:tabs>
          <w:tab w:val="left" w:pos="1418"/>
        </w:tabs>
        <w:pPrChange w:id="326" w:author="Henri Ouma" w:date="2025-03-23T20:24:00Z" w16du:dateUtc="2025-03-23T17:24:00Z">
          <w:pPr>
            <w:pStyle w:val="BodyText"/>
            <w:numPr>
              <w:ilvl w:val="1"/>
              <w:numId w:val="82"/>
            </w:numPr>
            <w:tabs>
              <w:tab w:val="left" w:pos="1418"/>
            </w:tabs>
            <w:ind w:left="1418" w:hanging="283"/>
          </w:pPr>
        </w:pPrChange>
      </w:pPr>
      <w:r>
        <w:rPr>
          <w:rStyle w:val="Strong"/>
        </w:rPr>
        <w:t>Mitigation:</w:t>
      </w:r>
      <w:r>
        <w:t xml:space="preserve"> Implementation of preprocessing techniques and extensive testing with diverse sample data.</w:t>
      </w:r>
    </w:p>
    <w:p w14:paraId="11C44F36" w14:textId="77777777" w:rsidR="00246905" w:rsidRDefault="00000000">
      <w:pPr>
        <w:pStyle w:val="BodyText"/>
        <w:numPr>
          <w:ilvl w:val="0"/>
          <w:numId w:val="9"/>
        </w:numPr>
        <w:tabs>
          <w:tab w:val="left" w:pos="709"/>
        </w:tabs>
        <w:pPrChange w:id="327" w:author="Henri Ouma" w:date="2025-03-23T20:24:00Z" w16du:dateUtc="2025-03-23T17:24:00Z">
          <w:pPr>
            <w:pStyle w:val="BodyText"/>
            <w:numPr>
              <w:numId w:val="82"/>
            </w:numPr>
            <w:tabs>
              <w:tab w:val="left" w:pos="709"/>
            </w:tabs>
            <w:ind w:left="709" w:hanging="283"/>
          </w:pPr>
        </w:pPrChange>
      </w:pPr>
      <w:r>
        <w:rPr>
          <w:rStyle w:val="Strong"/>
        </w:rPr>
        <w:t>System Performance:</w:t>
      </w:r>
    </w:p>
    <w:p w14:paraId="331F958C" w14:textId="77777777" w:rsidR="00246905" w:rsidRDefault="00000000">
      <w:pPr>
        <w:pStyle w:val="BodyText"/>
        <w:numPr>
          <w:ilvl w:val="1"/>
          <w:numId w:val="9"/>
        </w:numPr>
        <w:tabs>
          <w:tab w:val="left" w:pos="1418"/>
        </w:tabs>
        <w:pPrChange w:id="328" w:author="Henri Ouma" w:date="2025-03-23T20:24:00Z" w16du:dateUtc="2025-03-23T17:24:00Z">
          <w:pPr>
            <w:pStyle w:val="BodyText"/>
            <w:numPr>
              <w:ilvl w:val="1"/>
              <w:numId w:val="82"/>
            </w:numPr>
            <w:tabs>
              <w:tab w:val="left" w:pos="1418"/>
            </w:tabs>
            <w:ind w:left="1418" w:hanging="283"/>
          </w:pPr>
        </w:pPrChange>
      </w:pPr>
      <w:r>
        <w:rPr>
          <w:rStyle w:val="Strong"/>
        </w:rPr>
        <w:t>Risk:</w:t>
      </w:r>
      <w:r>
        <w:t xml:space="preserve"> Slow processing when handling multiple simultaneous recognition requests.</w:t>
      </w:r>
    </w:p>
    <w:p w14:paraId="5DB8E7E9" w14:textId="77777777" w:rsidR="00246905" w:rsidRDefault="00000000">
      <w:pPr>
        <w:pStyle w:val="BodyText"/>
        <w:numPr>
          <w:ilvl w:val="1"/>
          <w:numId w:val="9"/>
        </w:numPr>
        <w:tabs>
          <w:tab w:val="left" w:pos="1418"/>
        </w:tabs>
        <w:pPrChange w:id="329" w:author="Henri Ouma" w:date="2025-03-23T20:24:00Z" w16du:dateUtc="2025-03-23T17:24:00Z">
          <w:pPr>
            <w:pStyle w:val="BodyText"/>
            <w:numPr>
              <w:ilvl w:val="1"/>
              <w:numId w:val="82"/>
            </w:numPr>
            <w:tabs>
              <w:tab w:val="left" w:pos="1418"/>
            </w:tabs>
            <w:ind w:left="1418" w:hanging="283"/>
          </w:pPr>
        </w:pPrChange>
      </w:pPr>
      <w:r>
        <w:rPr>
          <w:rStyle w:val="Strong"/>
        </w:rPr>
        <w:t>Mitigation:</w:t>
      </w:r>
      <w:r>
        <w:t xml:space="preserve"> Optimization of algorithms and implementation of queue-based processing.</w:t>
      </w:r>
    </w:p>
    <w:p w14:paraId="19A5BD7F" w14:textId="77777777" w:rsidR="00246905" w:rsidRDefault="00000000">
      <w:pPr>
        <w:pStyle w:val="BodyText"/>
        <w:numPr>
          <w:ilvl w:val="0"/>
          <w:numId w:val="9"/>
        </w:numPr>
        <w:tabs>
          <w:tab w:val="left" w:pos="709"/>
        </w:tabs>
        <w:pPrChange w:id="330" w:author="Henri Ouma" w:date="2025-03-23T20:24:00Z" w16du:dateUtc="2025-03-23T17:24:00Z">
          <w:pPr>
            <w:pStyle w:val="BodyText"/>
            <w:numPr>
              <w:numId w:val="82"/>
            </w:numPr>
            <w:tabs>
              <w:tab w:val="left" w:pos="709"/>
            </w:tabs>
            <w:ind w:left="709" w:hanging="283"/>
          </w:pPr>
        </w:pPrChange>
      </w:pPr>
      <w:r>
        <w:rPr>
          <w:rStyle w:val="Strong"/>
        </w:rPr>
        <w:t>Data Security:</w:t>
      </w:r>
    </w:p>
    <w:p w14:paraId="0663818A" w14:textId="77777777" w:rsidR="00246905" w:rsidRDefault="00000000">
      <w:pPr>
        <w:pStyle w:val="BodyText"/>
        <w:numPr>
          <w:ilvl w:val="1"/>
          <w:numId w:val="9"/>
        </w:numPr>
        <w:tabs>
          <w:tab w:val="left" w:pos="1418"/>
        </w:tabs>
        <w:pPrChange w:id="331" w:author="Henri Ouma" w:date="2025-03-23T20:24:00Z" w16du:dateUtc="2025-03-23T17:24:00Z">
          <w:pPr>
            <w:pStyle w:val="BodyText"/>
            <w:numPr>
              <w:ilvl w:val="1"/>
              <w:numId w:val="82"/>
            </w:numPr>
            <w:tabs>
              <w:tab w:val="left" w:pos="1418"/>
            </w:tabs>
            <w:ind w:left="1418" w:hanging="283"/>
          </w:pPr>
        </w:pPrChange>
      </w:pPr>
      <w:r>
        <w:rPr>
          <w:rStyle w:val="Strong"/>
        </w:rPr>
        <w:t>Risk:</w:t>
      </w:r>
      <w:r>
        <w:t xml:space="preserve"> Privacy concerns regarding storage of facial data.</w:t>
      </w:r>
    </w:p>
    <w:p w14:paraId="326D3ACA" w14:textId="77777777" w:rsidR="00246905" w:rsidRDefault="00000000">
      <w:pPr>
        <w:pStyle w:val="BodyText"/>
        <w:numPr>
          <w:ilvl w:val="1"/>
          <w:numId w:val="9"/>
        </w:numPr>
        <w:tabs>
          <w:tab w:val="left" w:pos="1418"/>
        </w:tabs>
        <w:pPrChange w:id="332" w:author="Henri Ouma" w:date="2025-03-23T20:24:00Z" w16du:dateUtc="2025-03-23T17:24:00Z">
          <w:pPr>
            <w:pStyle w:val="BodyText"/>
            <w:numPr>
              <w:ilvl w:val="1"/>
              <w:numId w:val="82"/>
            </w:numPr>
            <w:tabs>
              <w:tab w:val="left" w:pos="1418"/>
            </w:tabs>
            <w:ind w:left="1418" w:hanging="283"/>
          </w:pPr>
        </w:pPrChange>
      </w:pPr>
      <w:r>
        <w:rPr>
          <w:rStyle w:val="Strong"/>
        </w:rPr>
        <w:t>Mitigation:</w:t>
      </w:r>
      <w:r>
        <w:t xml:space="preserve"> Implementing data encryption, secure storage protocols, and user consent mechanisms.</w:t>
      </w:r>
    </w:p>
    <w:p w14:paraId="23751EF1" w14:textId="77777777" w:rsidR="00246905" w:rsidRDefault="00000000">
      <w:pPr>
        <w:pStyle w:val="BodyText"/>
      </w:pPr>
      <w:r>
        <w:rPr>
          <w:rStyle w:val="Strong"/>
        </w:rPr>
        <w:t>Project Management Risks:</w:t>
      </w:r>
    </w:p>
    <w:p w14:paraId="5F30C8EF" w14:textId="77777777" w:rsidR="00246905" w:rsidRDefault="00000000">
      <w:pPr>
        <w:pStyle w:val="BodyText"/>
        <w:numPr>
          <w:ilvl w:val="0"/>
          <w:numId w:val="10"/>
        </w:numPr>
        <w:tabs>
          <w:tab w:val="left" w:pos="709"/>
        </w:tabs>
        <w:pPrChange w:id="333" w:author="Henri Ouma" w:date="2025-03-23T20:24:00Z" w16du:dateUtc="2025-03-23T17:24:00Z">
          <w:pPr>
            <w:pStyle w:val="BodyText"/>
            <w:numPr>
              <w:numId w:val="83"/>
            </w:numPr>
            <w:tabs>
              <w:tab w:val="left" w:pos="709"/>
            </w:tabs>
            <w:ind w:left="709" w:hanging="283"/>
          </w:pPr>
        </w:pPrChange>
      </w:pPr>
      <w:r>
        <w:rPr>
          <w:rStyle w:val="Strong"/>
        </w:rPr>
        <w:t>Scope Creep:</w:t>
      </w:r>
    </w:p>
    <w:p w14:paraId="6D995A4E" w14:textId="77777777" w:rsidR="00246905" w:rsidRDefault="00000000">
      <w:pPr>
        <w:pStyle w:val="BodyText"/>
        <w:numPr>
          <w:ilvl w:val="1"/>
          <w:numId w:val="10"/>
        </w:numPr>
        <w:tabs>
          <w:tab w:val="left" w:pos="1418"/>
        </w:tabs>
        <w:pPrChange w:id="334" w:author="Henri Ouma" w:date="2025-03-23T20:24:00Z" w16du:dateUtc="2025-03-23T17:24:00Z">
          <w:pPr>
            <w:pStyle w:val="BodyText"/>
            <w:numPr>
              <w:ilvl w:val="1"/>
              <w:numId w:val="83"/>
            </w:numPr>
            <w:tabs>
              <w:tab w:val="left" w:pos="1418"/>
            </w:tabs>
            <w:ind w:left="1418" w:hanging="283"/>
          </w:pPr>
        </w:pPrChange>
      </w:pPr>
      <w:r>
        <w:rPr>
          <w:rStyle w:val="Strong"/>
        </w:rPr>
        <w:t>Risk:</w:t>
      </w:r>
      <w:r>
        <w:t xml:space="preserve"> Expanding requirements beyond the initial project boundaries.</w:t>
      </w:r>
    </w:p>
    <w:p w14:paraId="2F2A483D" w14:textId="77777777" w:rsidR="00246905" w:rsidRDefault="00000000">
      <w:pPr>
        <w:pStyle w:val="BodyText"/>
        <w:numPr>
          <w:ilvl w:val="1"/>
          <w:numId w:val="10"/>
        </w:numPr>
        <w:tabs>
          <w:tab w:val="left" w:pos="1418"/>
        </w:tabs>
        <w:pPrChange w:id="335" w:author="Henri Ouma" w:date="2025-03-23T20:24:00Z" w16du:dateUtc="2025-03-23T17:24:00Z">
          <w:pPr>
            <w:pStyle w:val="BodyText"/>
            <w:numPr>
              <w:ilvl w:val="1"/>
              <w:numId w:val="83"/>
            </w:numPr>
            <w:tabs>
              <w:tab w:val="left" w:pos="1418"/>
            </w:tabs>
            <w:ind w:left="1418" w:hanging="283"/>
          </w:pPr>
        </w:pPrChange>
      </w:pPr>
      <w:r>
        <w:rPr>
          <w:rStyle w:val="Strong"/>
        </w:rPr>
        <w:t>Mitigation:</w:t>
      </w:r>
      <w:r>
        <w:t xml:space="preserve"> Clear documentation of project scope and change request process.</w:t>
      </w:r>
    </w:p>
    <w:p w14:paraId="04222734" w14:textId="77777777" w:rsidR="00246905" w:rsidRDefault="00000000">
      <w:pPr>
        <w:pStyle w:val="BodyText"/>
        <w:numPr>
          <w:ilvl w:val="0"/>
          <w:numId w:val="10"/>
        </w:numPr>
        <w:tabs>
          <w:tab w:val="left" w:pos="709"/>
        </w:tabs>
        <w:pPrChange w:id="336" w:author="Henri Ouma" w:date="2025-03-23T20:24:00Z" w16du:dateUtc="2025-03-23T17:24:00Z">
          <w:pPr>
            <w:pStyle w:val="BodyText"/>
            <w:numPr>
              <w:numId w:val="83"/>
            </w:numPr>
            <w:tabs>
              <w:tab w:val="left" w:pos="709"/>
            </w:tabs>
            <w:ind w:left="709" w:hanging="283"/>
          </w:pPr>
        </w:pPrChange>
      </w:pPr>
      <w:r>
        <w:rPr>
          <w:rStyle w:val="Strong"/>
        </w:rPr>
        <w:t>Schedule Delays:</w:t>
      </w:r>
    </w:p>
    <w:p w14:paraId="2D469D9B" w14:textId="77777777" w:rsidR="00246905" w:rsidRDefault="00000000">
      <w:pPr>
        <w:pStyle w:val="BodyText"/>
        <w:numPr>
          <w:ilvl w:val="1"/>
          <w:numId w:val="10"/>
        </w:numPr>
        <w:tabs>
          <w:tab w:val="left" w:pos="1418"/>
        </w:tabs>
        <w:pPrChange w:id="337" w:author="Henri Ouma" w:date="2025-03-23T20:24:00Z" w16du:dateUtc="2025-03-23T17:24:00Z">
          <w:pPr>
            <w:pStyle w:val="BodyText"/>
            <w:numPr>
              <w:ilvl w:val="1"/>
              <w:numId w:val="83"/>
            </w:numPr>
            <w:tabs>
              <w:tab w:val="left" w:pos="1418"/>
            </w:tabs>
            <w:ind w:left="1418" w:hanging="283"/>
          </w:pPr>
        </w:pPrChange>
      </w:pPr>
      <w:r>
        <w:rPr>
          <w:rStyle w:val="Strong"/>
        </w:rPr>
        <w:t>Risk:</w:t>
      </w:r>
      <w:r>
        <w:t xml:space="preserve"> Missed deadlines due to technical challenges.</w:t>
      </w:r>
    </w:p>
    <w:p w14:paraId="09190121" w14:textId="77777777" w:rsidR="00246905" w:rsidRDefault="00000000">
      <w:pPr>
        <w:pStyle w:val="BodyText"/>
        <w:numPr>
          <w:ilvl w:val="1"/>
          <w:numId w:val="10"/>
        </w:numPr>
        <w:tabs>
          <w:tab w:val="left" w:pos="1418"/>
        </w:tabs>
        <w:pPrChange w:id="338" w:author="Henri Ouma" w:date="2025-03-23T20:24:00Z" w16du:dateUtc="2025-03-23T17:24:00Z">
          <w:pPr>
            <w:pStyle w:val="BodyText"/>
            <w:numPr>
              <w:ilvl w:val="1"/>
              <w:numId w:val="83"/>
            </w:numPr>
            <w:tabs>
              <w:tab w:val="left" w:pos="1418"/>
            </w:tabs>
            <w:ind w:left="1418" w:hanging="283"/>
          </w:pPr>
        </w:pPrChange>
      </w:pPr>
      <w:r>
        <w:rPr>
          <w:rStyle w:val="Strong"/>
        </w:rPr>
        <w:t>Mitigation:</w:t>
      </w:r>
      <w:r>
        <w:t xml:space="preserve"> Buffer time incorporated into sprint planning and regular progress tracking.</w:t>
      </w:r>
    </w:p>
    <w:p w14:paraId="1F4CFCD9" w14:textId="77777777" w:rsidR="00246905" w:rsidRDefault="00000000">
      <w:pPr>
        <w:pStyle w:val="BodyText"/>
        <w:numPr>
          <w:ilvl w:val="0"/>
          <w:numId w:val="10"/>
        </w:numPr>
        <w:tabs>
          <w:tab w:val="left" w:pos="709"/>
        </w:tabs>
        <w:pPrChange w:id="339" w:author="Henri Ouma" w:date="2025-03-23T20:24:00Z" w16du:dateUtc="2025-03-23T17:24:00Z">
          <w:pPr>
            <w:pStyle w:val="BodyText"/>
            <w:numPr>
              <w:numId w:val="83"/>
            </w:numPr>
            <w:tabs>
              <w:tab w:val="left" w:pos="709"/>
            </w:tabs>
            <w:ind w:left="709" w:hanging="283"/>
          </w:pPr>
        </w:pPrChange>
      </w:pPr>
      <w:r>
        <w:rPr>
          <w:rStyle w:val="Strong"/>
        </w:rPr>
        <w:t>Team Coordination:</w:t>
      </w:r>
    </w:p>
    <w:p w14:paraId="678CCA9A" w14:textId="77777777" w:rsidR="00246905" w:rsidRDefault="00000000">
      <w:pPr>
        <w:pStyle w:val="BodyText"/>
        <w:numPr>
          <w:ilvl w:val="1"/>
          <w:numId w:val="10"/>
        </w:numPr>
        <w:tabs>
          <w:tab w:val="left" w:pos="1418"/>
        </w:tabs>
        <w:pPrChange w:id="340" w:author="Henri Ouma" w:date="2025-03-23T20:24:00Z" w16du:dateUtc="2025-03-23T17:24:00Z">
          <w:pPr>
            <w:pStyle w:val="BodyText"/>
            <w:numPr>
              <w:ilvl w:val="1"/>
              <w:numId w:val="83"/>
            </w:numPr>
            <w:tabs>
              <w:tab w:val="left" w:pos="1418"/>
            </w:tabs>
            <w:ind w:left="1418" w:hanging="283"/>
          </w:pPr>
        </w:pPrChange>
      </w:pPr>
      <w:r>
        <w:rPr>
          <w:rStyle w:val="Strong"/>
        </w:rPr>
        <w:t>Risk:</w:t>
      </w:r>
      <w:r>
        <w:t xml:space="preserve"> Communication gaps between frontend, backend, and ML components.</w:t>
      </w:r>
    </w:p>
    <w:p w14:paraId="1F455183" w14:textId="77777777" w:rsidR="00246905" w:rsidRDefault="00000000">
      <w:pPr>
        <w:pStyle w:val="BodyText"/>
        <w:numPr>
          <w:ilvl w:val="1"/>
          <w:numId w:val="10"/>
        </w:numPr>
        <w:tabs>
          <w:tab w:val="left" w:pos="1418"/>
        </w:tabs>
        <w:pPrChange w:id="341" w:author="Henri Ouma" w:date="2025-03-23T20:24:00Z" w16du:dateUtc="2025-03-23T17:24:00Z">
          <w:pPr>
            <w:pStyle w:val="BodyText"/>
            <w:numPr>
              <w:ilvl w:val="1"/>
              <w:numId w:val="83"/>
            </w:numPr>
            <w:tabs>
              <w:tab w:val="left" w:pos="1418"/>
            </w:tabs>
            <w:ind w:left="1418" w:hanging="283"/>
          </w:pPr>
        </w:pPrChange>
      </w:pPr>
      <w:r>
        <w:rPr>
          <w:rStyle w:val="Strong"/>
        </w:rPr>
        <w:t>Mitigation:</w:t>
      </w:r>
      <w:r>
        <w:t xml:space="preserve"> Regular integration meetings and collaborative documentation.</w:t>
      </w:r>
    </w:p>
    <w:p w14:paraId="4154C0B8" w14:textId="77777777" w:rsidR="00246905" w:rsidRDefault="00000000">
      <w:pPr>
        <w:pStyle w:val="BodyText"/>
      </w:pPr>
      <w:r>
        <w:rPr>
          <w:rStyle w:val="Strong"/>
        </w:rPr>
        <w:t>Operational Risks:</w:t>
      </w:r>
    </w:p>
    <w:p w14:paraId="6B721A2C" w14:textId="77777777" w:rsidR="00246905" w:rsidRDefault="00000000">
      <w:pPr>
        <w:pStyle w:val="BodyText"/>
        <w:numPr>
          <w:ilvl w:val="0"/>
          <w:numId w:val="11"/>
        </w:numPr>
        <w:tabs>
          <w:tab w:val="left" w:pos="709"/>
        </w:tabs>
        <w:pPrChange w:id="342" w:author="Henri Ouma" w:date="2025-03-23T20:24:00Z" w16du:dateUtc="2025-03-23T17:24:00Z">
          <w:pPr>
            <w:pStyle w:val="BodyText"/>
            <w:numPr>
              <w:numId w:val="84"/>
            </w:numPr>
            <w:tabs>
              <w:tab w:val="left" w:pos="709"/>
            </w:tabs>
            <w:ind w:left="709" w:hanging="283"/>
          </w:pPr>
        </w:pPrChange>
      </w:pPr>
      <w:r>
        <w:rPr>
          <w:rStyle w:val="Strong"/>
        </w:rPr>
        <w:t>User Adoption:</w:t>
      </w:r>
    </w:p>
    <w:p w14:paraId="13630731" w14:textId="77777777" w:rsidR="00246905" w:rsidRDefault="00000000">
      <w:pPr>
        <w:pStyle w:val="BodyText"/>
        <w:numPr>
          <w:ilvl w:val="1"/>
          <w:numId w:val="11"/>
        </w:numPr>
        <w:tabs>
          <w:tab w:val="left" w:pos="1418"/>
        </w:tabs>
        <w:pPrChange w:id="343" w:author="Henri Ouma" w:date="2025-03-23T20:24:00Z" w16du:dateUtc="2025-03-23T17:24:00Z">
          <w:pPr>
            <w:pStyle w:val="BodyText"/>
            <w:numPr>
              <w:ilvl w:val="1"/>
              <w:numId w:val="84"/>
            </w:numPr>
            <w:tabs>
              <w:tab w:val="left" w:pos="1418"/>
            </w:tabs>
            <w:ind w:left="1418" w:hanging="283"/>
          </w:pPr>
        </w:pPrChange>
      </w:pPr>
      <w:r>
        <w:rPr>
          <w:rStyle w:val="Strong"/>
        </w:rPr>
        <w:t>Risk:</w:t>
      </w:r>
      <w:r>
        <w:t xml:space="preserve"> Resistance from faculty or students to the new system.</w:t>
      </w:r>
    </w:p>
    <w:p w14:paraId="5917AA5B" w14:textId="77777777" w:rsidR="00246905" w:rsidRDefault="00000000">
      <w:pPr>
        <w:pStyle w:val="BodyText"/>
        <w:numPr>
          <w:ilvl w:val="1"/>
          <w:numId w:val="11"/>
        </w:numPr>
        <w:tabs>
          <w:tab w:val="left" w:pos="1418"/>
        </w:tabs>
        <w:pPrChange w:id="344" w:author="Henri Ouma" w:date="2025-03-23T20:24:00Z" w16du:dateUtc="2025-03-23T17:24:00Z">
          <w:pPr>
            <w:pStyle w:val="BodyText"/>
            <w:numPr>
              <w:ilvl w:val="1"/>
              <w:numId w:val="84"/>
            </w:numPr>
            <w:tabs>
              <w:tab w:val="left" w:pos="1418"/>
            </w:tabs>
            <w:ind w:left="1418" w:hanging="283"/>
          </w:pPr>
        </w:pPrChange>
      </w:pPr>
      <w:r>
        <w:rPr>
          <w:rStyle w:val="Strong"/>
        </w:rPr>
        <w:t>Mitigation:</w:t>
      </w:r>
      <w:r>
        <w:t xml:space="preserve"> Early stakeholder involvement, intuitive UI design, and comprehensive training.</w:t>
      </w:r>
    </w:p>
    <w:p w14:paraId="7BEF50CD" w14:textId="77777777" w:rsidR="00246905" w:rsidRDefault="00000000">
      <w:pPr>
        <w:pStyle w:val="BodyText"/>
        <w:numPr>
          <w:ilvl w:val="0"/>
          <w:numId w:val="11"/>
        </w:numPr>
        <w:tabs>
          <w:tab w:val="left" w:pos="709"/>
        </w:tabs>
        <w:pPrChange w:id="345" w:author="Henri Ouma" w:date="2025-03-23T20:24:00Z" w16du:dateUtc="2025-03-23T17:24:00Z">
          <w:pPr>
            <w:pStyle w:val="BodyText"/>
            <w:numPr>
              <w:numId w:val="84"/>
            </w:numPr>
            <w:tabs>
              <w:tab w:val="left" w:pos="709"/>
            </w:tabs>
            <w:ind w:left="709" w:hanging="283"/>
          </w:pPr>
        </w:pPrChange>
      </w:pPr>
      <w:r>
        <w:rPr>
          <w:rStyle w:val="Strong"/>
        </w:rPr>
        <w:t>System Integration:</w:t>
      </w:r>
    </w:p>
    <w:p w14:paraId="26FBD052" w14:textId="77777777" w:rsidR="00246905" w:rsidRDefault="00000000">
      <w:pPr>
        <w:pStyle w:val="BodyText"/>
        <w:numPr>
          <w:ilvl w:val="1"/>
          <w:numId w:val="11"/>
        </w:numPr>
        <w:tabs>
          <w:tab w:val="left" w:pos="1418"/>
        </w:tabs>
        <w:pPrChange w:id="346" w:author="Henri Ouma" w:date="2025-03-23T20:24:00Z" w16du:dateUtc="2025-03-23T17:24:00Z">
          <w:pPr>
            <w:pStyle w:val="BodyText"/>
            <w:numPr>
              <w:ilvl w:val="1"/>
              <w:numId w:val="84"/>
            </w:numPr>
            <w:tabs>
              <w:tab w:val="left" w:pos="1418"/>
            </w:tabs>
            <w:ind w:left="1418" w:hanging="283"/>
          </w:pPr>
        </w:pPrChange>
      </w:pPr>
      <w:r>
        <w:rPr>
          <w:rStyle w:val="Strong"/>
        </w:rPr>
        <w:t>Risk:</w:t>
      </w:r>
      <w:r>
        <w:t xml:space="preserve"> Challenges integrating with existing academic management systems.</w:t>
      </w:r>
    </w:p>
    <w:p w14:paraId="25739968" w14:textId="77777777" w:rsidR="00246905" w:rsidRDefault="00000000">
      <w:pPr>
        <w:pStyle w:val="BodyText"/>
        <w:numPr>
          <w:ilvl w:val="1"/>
          <w:numId w:val="11"/>
        </w:numPr>
        <w:tabs>
          <w:tab w:val="left" w:pos="1418"/>
        </w:tabs>
        <w:pPrChange w:id="347" w:author="Henri Ouma" w:date="2025-03-23T20:24:00Z" w16du:dateUtc="2025-03-23T17:24:00Z">
          <w:pPr>
            <w:pStyle w:val="BodyText"/>
            <w:numPr>
              <w:ilvl w:val="1"/>
              <w:numId w:val="84"/>
            </w:numPr>
            <w:tabs>
              <w:tab w:val="left" w:pos="1418"/>
            </w:tabs>
            <w:ind w:left="1418" w:hanging="283"/>
          </w:pPr>
        </w:pPrChange>
      </w:pPr>
      <w:r>
        <w:rPr>
          <w:rStyle w:val="Strong"/>
        </w:rPr>
        <w:t>Mitigation:</w:t>
      </w:r>
      <w:r>
        <w:t xml:space="preserve"> Modular design approach and well-documented APIs for future integration.</w:t>
      </w:r>
    </w:p>
    <w:p w14:paraId="5ED0E66C" w14:textId="77777777" w:rsidR="00246905" w:rsidRPr="0058195F" w:rsidRDefault="00246905"/>
    <w:p w14:paraId="0F24AD8E" w14:textId="77777777" w:rsidR="00246905" w:rsidRPr="0058195F" w:rsidRDefault="00246905"/>
    <w:p w14:paraId="0D22DEC8" w14:textId="77777777" w:rsidR="00246905" w:rsidRPr="0058195F" w:rsidRDefault="00246905"/>
    <w:p w14:paraId="0DC948FE" w14:textId="77777777" w:rsidR="00246905" w:rsidRPr="0058195F" w:rsidRDefault="00246905"/>
    <w:p w14:paraId="7E0203CC" w14:textId="77777777" w:rsidR="00246905" w:rsidRDefault="00000000">
      <w:pPr>
        <w:pStyle w:val="Heading2"/>
        <w:spacing w:before="280" w:after="280"/>
      </w:pPr>
      <w:bookmarkStart w:id="348" w:name="__RefHeading___Toc8609_1534167848"/>
      <w:bookmarkEnd w:id="348"/>
      <w:r>
        <w:rPr>
          <w:rStyle w:val="Strong"/>
          <w:b/>
          <w:bCs/>
        </w:rPr>
        <w:t>Chapter 6: Implementation and Results</w:t>
      </w:r>
    </w:p>
    <w:p w14:paraId="2E58ACE9" w14:textId="77777777" w:rsidR="00246905" w:rsidRDefault="00000000">
      <w:pPr>
        <w:pStyle w:val="Heading3"/>
        <w:spacing w:before="280" w:after="280"/>
      </w:pPr>
      <w:bookmarkStart w:id="349" w:name="__RefHeading___Toc8611_1534167848"/>
      <w:bookmarkEnd w:id="349"/>
      <w:r>
        <w:t>6.1 System Features and Functionalities</w:t>
      </w:r>
    </w:p>
    <w:p w14:paraId="1AEE2D9B" w14:textId="77777777" w:rsidR="00246905" w:rsidRDefault="00000000">
      <w:pPr>
        <w:pStyle w:val="BodyText"/>
      </w:pPr>
      <w: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14:paraId="3E58474F" w14:textId="77777777" w:rsidR="00246905" w:rsidRDefault="00000000">
      <w:pPr>
        <w:pStyle w:val="Heading5"/>
        <w:rPr>
          <w:sz w:val="22"/>
          <w:szCs w:val="22"/>
        </w:rPr>
      </w:pPr>
      <w:bookmarkStart w:id="350" w:name="__RefHeading___Toc8613_1534167848"/>
      <w:bookmarkEnd w:id="350"/>
      <w:r>
        <w:rPr>
          <w:sz w:val="22"/>
          <w:szCs w:val="22"/>
        </w:rPr>
        <w:t>6.1.1 Technology Stack</w:t>
      </w:r>
    </w:p>
    <w:p w14:paraId="5BB47DC9" w14:textId="77777777" w:rsidR="00246905" w:rsidRDefault="00000000">
      <w:pPr>
        <w:pStyle w:val="BodyText"/>
      </w:pPr>
      <w:r>
        <w:t>The facial recognition attendance system is built using a robust combination of frontend and backend technologies:</w:t>
      </w:r>
    </w:p>
    <w:p w14:paraId="364A6AED" w14:textId="77777777" w:rsidR="00246905" w:rsidRDefault="00000000">
      <w:pPr>
        <w:pStyle w:val="BodyText"/>
      </w:pPr>
      <w:r>
        <w:rPr>
          <w:rStyle w:val="Strong"/>
        </w:rPr>
        <w:t>Frontend Technologies:</w:t>
      </w:r>
    </w:p>
    <w:p w14:paraId="5FF4D6F2" w14:textId="77777777" w:rsidR="00246905" w:rsidRDefault="00000000">
      <w:pPr>
        <w:pStyle w:val="BodyText"/>
        <w:numPr>
          <w:ilvl w:val="0"/>
          <w:numId w:val="18"/>
        </w:numPr>
        <w:tabs>
          <w:tab w:val="clear" w:pos="709"/>
          <w:tab w:val="left" w:pos="0"/>
        </w:tabs>
        <w:pPrChange w:id="351" w:author="Henri Ouma" w:date="2025-03-23T20:24:00Z" w16du:dateUtc="2025-03-23T17:24:00Z">
          <w:pPr>
            <w:pStyle w:val="BodyText"/>
            <w:numPr>
              <w:numId w:val="91"/>
            </w:numPr>
            <w:tabs>
              <w:tab w:val="left" w:pos="0"/>
            </w:tabs>
            <w:ind w:left="709" w:hanging="283"/>
          </w:pPr>
        </w:pPrChange>
      </w:pPr>
      <w:r>
        <w:rPr>
          <w:rStyle w:val="Strong"/>
        </w:rPr>
        <w:t>HTML5/CSS3</w:t>
      </w:r>
      <w:r>
        <w:t>: Provides the structural foundation and styling for the user interface.</w:t>
      </w:r>
    </w:p>
    <w:p w14:paraId="4EE6DB61" w14:textId="77777777" w:rsidR="00246905" w:rsidRDefault="00000000">
      <w:pPr>
        <w:pStyle w:val="BodyText"/>
        <w:numPr>
          <w:ilvl w:val="0"/>
          <w:numId w:val="18"/>
        </w:numPr>
        <w:tabs>
          <w:tab w:val="clear" w:pos="709"/>
          <w:tab w:val="left" w:pos="0"/>
        </w:tabs>
        <w:pPrChange w:id="352" w:author="Henri Ouma" w:date="2025-03-23T20:24:00Z" w16du:dateUtc="2025-03-23T17:24:00Z">
          <w:pPr>
            <w:pStyle w:val="BodyText"/>
            <w:numPr>
              <w:numId w:val="91"/>
            </w:numPr>
            <w:tabs>
              <w:tab w:val="left" w:pos="0"/>
            </w:tabs>
            <w:ind w:left="709" w:hanging="283"/>
          </w:pPr>
        </w:pPrChange>
      </w:pPr>
      <w:r>
        <w:rPr>
          <w:rStyle w:val="Strong"/>
        </w:rPr>
        <w:t>Tailwind CSS</w:t>
      </w:r>
      <w:r>
        <w:t>: Utility-first CSS framework used for responsive design and consistent styling across the application.</w:t>
      </w:r>
    </w:p>
    <w:p w14:paraId="097AED6F" w14:textId="77777777" w:rsidR="00246905" w:rsidRDefault="00000000">
      <w:pPr>
        <w:pStyle w:val="BodyText"/>
        <w:numPr>
          <w:ilvl w:val="0"/>
          <w:numId w:val="18"/>
        </w:numPr>
        <w:tabs>
          <w:tab w:val="clear" w:pos="709"/>
          <w:tab w:val="left" w:pos="0"/>
        </w:tabs>
        <w:pPrChange w:id="353" w:author="Henri Ouma" w:date="2025-03-23T20:24:00Z" w16du:dateUtc="2025-03-23T17:24:00Z">
          <w:pPr>
            <w:pStyle w:val="BodyText"/>
            <w:numPr>
              <w:numId w:val="91"/>
            </w:numPr>
            <w:tabs>
              <w:tab w:val="left" w:pos="0"/>
            </w:tabs>
            <w:ind w:left="709" w:hanging="283"/>
          </w:pPr>
        </w:pPrChange>
      </w:pPr>
      <w:r>
        <w:rPr>
          <w:rStyle w:val="Strong"/>
        </w:rPr>
        <w:t>JavaScript</w:t>
      </w:r>
      <w:r>
        <w:t>: Enables dynamic client-side interactions and facial recognition processing.</w:t>
      </w:r>
    </w:p>
    <w:p w14:paraId="4BF382F5" w14:textId="77777777" w:rsidR="00246905" w:rsidRDefault="00000000">
      <w:pPr>
        <w:pStyle w:val="BodyText"/>
        <w:numPr>
          <w:ilvl w:val="0"/>
          <w:numId w:val="18"/>
        </w:numPr>
        <w:tabs>
          <w:tab w:val="clear" w:pos="709"/>
          <w:tab w:val="left" w:pos="0"/>
        </w:tabs>
        <w:pPrChange w:id="354" w:author="Henri Ouma" w:date="2025-03-23T20:24:00Z" w16du:dateUtc="2025-03-23T17:24:00Z">
          <w:pPr>
            <w:pStyle w:val="BodyText"/>
            <w:numPr>
              <w:numId w:val="91"/>
            </w:numPr>
            <w:tabs>
              <w:tab w:val="left" w:pos="0"/>
            </w:tabs>
            <w:ind w:left="709" w:hanging="283"/>
          </w:pPr>
        </w:pPrChange>
      </w:pPr>
      <w:r>
        <w:rPr>
          <w:rStyle w:val="Strong"/>
        </w:rPr>
        <w:t>TensorFlow.js</w:t>
      </w:r>
      <w:r>
        <w:t>: Powers the machine learning components for facial detection on the client side.</w:t>
      </w:r>
    </w:p>
    <w:p w14:paraId="57F3BD5B" w14:textId="77777777" w:rsidR="00246905" w:rsidRDefault="00000000">
      <w:pPr>
        <w:pStyle w:val="BodyText"/>
        <w:numPr>
          <w:ilvl w:val="0"/>
          <w:numId w:val="18"/>
        </w:numPr>
        <w:tabs>
          <w:tab w:val="clear" w:pos="709"/>
          <w:tab w:val="left" w:pos="0"/>
        </w:tabs>
        <w:pPrChange w:id="355" w:author="Henri Ouma" w:date="2025-03-23T20:24:00Z" w16du:dateUtc="2025-03-23T17:24:00Z">
          <w:pPr>
            <w:pStyle w:val="BodyText"/>
            <w:numPr>
              <w:numId w:val="91"/>
            </w:numPr>
            <w:tabs>
              <w:tab w:val="left" w:pos="0"/>
            </w:tabs>
            <w:ind w:left="709" w:hanging="283"/>
          </w:pPr>
        </w:pPrChange>
      </w:pPr>
      <w:r>
        <w:rPr>
          <w:rStyle w:val="Strong"/>
        </w:rPr>
        <w:t>face-api.js</w:t>
      </w:r>
      <w:r>
        <w:t>: JavaScript API for face detection and recognition in the browser, simplifying the implementation of facial recognition features.</w:t>
      </w:r>
    </w:p>
    <w:p w14:paraId="3CB4296B" w14:textId="77777777" w:rsidR="00246905" w:rsidRDefault="00000000">
      <w:pPr>
        <w:pStyle w:val="BodyText"/>
      </w:pPr>
      <w:r>
        <w:rPr>
          <w:rStyle w:val="Strong"/>
        </w:rPr>
        <w:t>Backend Technologies:</w:t>
      </w:r>
    </w:p>
    <w:p w14:paraId="66A5D425" w14:textId="77777777" w:rsidR="00246905" w:rsidRDefault="00000000">
      <w:pPr>
        <w:pStyle w:val="BodyText"/>
        <w:numPr>
          <w:ilvl w:val="0"/>
          <w:numId w:val="19"/>
        </w:numPr>
        <w:tabs>
          <w:tab w:val="clear" w:pos="709"/>
          <w:tab w:val="left" w:pos="0"/>
        </w:tabs>
        <w:pPrChange w:id="356" w:author="Henri Ouma" w:date="2025-03-23T20:24:00Z" w16du:dateUtc="2025-03-23T17:24:00Z">
          <w:pPr>
            <w:pStyle w:val="BodyText"/>
            <w:numPr>
              <w:numId w:val="92"/>
            </w:numPr>
            <w:tabs>
              <w:tab w:val="left" w:pos="0"/>
            </w:tabs>
            <w:ind w:left="709" w:hanging="283"/>
          </w:pPr>
        </w:pPrChange>
      </w:pPr>
      <w:r>
        <w:rPr>
          <w:rStyle w:val="Strong"/>
        </w:rPr>
        <w:t>Django</w:t>
      </w:r>
      <w:r>
        <w:t>: Python web framework that handles server-side logic, authentication, and database operations.</w:t>
      </w:r>
    </w:p>
    <w:p w14:paraId="02C88D53" w14:textId="77777777" w:rsidR="00246905" w:rsidRDefault="00000000">
      <w:pPr>
        <w:pStyle w:val="BodyText"/>
        <w:numPr>
          <w:ilvl w:val="0"/>
          <w:numId w:val="19"/>
        </w:numPr>
        <w:tabs>
          <w:tab w:val="clear" w:pos="709"/>
          <w:tab w:val="left" w:pos="0"/>
        </w:tabs>
        <w:pPrChange w:id="357" w:author="Henri Ouma" w:date="2025-03-23T20:24:00Z" w16du:dateUtc="2025-03-23T17:24:00Z">
          <w:pPr>
            <w:pStyle w:val="BodyText"/>
            <w:numPr>
              <w:numId w:val="92"/>
            </w:numPr>
            <w:tabs>
              <w:tab w:val="left" w:pos="0"/>
            </w:tabs>
            <w:ind w:left="709" w:hanging="283"/>
          </w:pPr>
        </w:pPrChange>
      </w:pPr>
      <w:r>
        <w:rPr>
          <w:rStyle w:val="Strong"/>
        </w:rPr>
        <w:t>OpenCV</w:t>
      </w:r>
      <w:r>
        <w:t>: Computer vision library used for image processing and additional face detection capabilities.</w:t>
      </w:r>
    </w:p>
    <w:p w14:paraId="62E2629F" w14:textId="77777777" w:rsidR="00246905" w:rsidRDefault="00000000">
      <w:pPr>
        <w:pStyle w:val="BodyText"/>
        <w:numPr>
          <w:ilvl w:val="0"/>
          <w:numId w:val="19"/>
        </w:numPr>
        <w:tabs>
          <w:tab w:val="clear" w:pos="709"/>
          <w:tab w:val="left" w:pos="0"/>
        </w:tabs>
        <w:pPrChange w:id="358" w:author="Henri Ouma" w:date="2025-03-23T20:24:00Z" w16du:dateUtc="2025-03-23T17:24:00Z">
          <w:pPr>
            <w:pStyle w:val="BodyText"/>
            <w:numPr>
              <w:numId w:val="92"/>
            </w:numPr>
            <w:tabs>
              <w:tab w:val="left" w:pos="0"/>
            </w:tabs>
            <w:ind w:left="709" w:hanging="283"/>
          </w:pPr>
        </w:pPrChange>
      </w:pPr>
      <w:proofErr w:type="spellStart"/>
      <w:r>
        <w:rPr>
          <w:rStyle w:val="Strong"/>
        </w:rPr>
        <w:t>face_recognition</w:t>
      </w:r>
      <w:proofErr w:type="spellEnd"/>
      <w:r>
        <w:t>: Python library that provides core facial recognition algorithms, working alongside OpenCV.</w:t>
      </w:r>
    </w:p>
    <w:p w14:paraId="21EE53D2" w14:textId="77777777" w:rsidR="00246905" w:rsidRDefault="00000000">
      <w:pPr>
        <w:pStyle w:val="BodyText"/>
        <w:numPr>
          <w:ilvl w:val="0"/>
          <w:numId w:val="19"/>
        </w:numPr>
        <w:tabs>
          <w:tab w:val="clear" w:pos="709"/>
          <w:tab w:val="left" w:pos="0"/>
        </w:tabs>
        <w:pPrChange w:id="359" w:author="Henri Ouma" w:date="2025-03-23T20:24:00Z" w16du:dateUtc="2025-03-23T17:24:00Z">
          <w:pPr>
            <w:pStyle w:val="BodyText"/>
            <w:numPr>
              <w:numId w:val="92"/>
            </w:numPr>
            <w:tabs>
              <w:tab w:val="left" w:pos="0"/>
            </w:tabs>
            <w:ind w:left="709" w:hanging="283"/>
          </w:pPr>
        </w:pPrChange>
      </w:pPr>
      <w:r>
        <w:rPr>
          <w:rStyle w:val="Strong"/>
        </w:rPr>
        <w:t>SQLite/PostgreSQL</w:t>
      </w:r>
      <w:r>
        <w:t>: Database systems storing student profiles, attendance records, and course information.</w:t>
      </w:r>
    </w:p>
    <w:p w14:paraId="4F12528A" w14:textId="77777777" w:rsidR="00246905" w:rsidRDefault="00000000">
      <w:pPr>
        <w:pStyle w:val="BodyText"/>
      </w:pPr>
      <w:r>
        <w:rPr>
          <w:rStyle w:val="Strong"/>
        </w:rPr>
        <w:t>Integration Architecture:</w:t>
      </w:r>
    </w:p>
    <w:p w14:paraId="0CF55B44" w14:textId="77777777" w:rsidR="00246905" w:rsidRDefault="00000000">
      <w:pPr>
        <w:pStyle w:val="BodyText"/>
        <w:numPr>
          <w:ilvl w:val="0"/>
          <w:numId w:val="20"/>
        </w:numPr>
        <w:tabs>
          <w:tab w:val="clear" w:pos="709"/>
          <w:tab w:val="left" w:pos="0"/>
        </w:tabs>
        <w:pPrChange w:id="360" w:author="Henri Ouma" w:date="2025-03-23T20:24:00Z" w16du:dateUtc="2025-03-23T17:24:00Z">
          <w:pPr>
            <w:pStyle w:val="BodyText"/>
            <w:numPr>
              <w:numId w:val="93"/>
            </w:numPr>
            <w:tabs>
              <w:tab w:val="left" w:pos="0"/>
            </w:tabs>
            <w:ind w:left="709" w:hanging="283"/>
          </w:pPr>
        </w:pPrChange>
      </w:pPr>
      <w:r>
        <w:rPr>
          <w:rStyle w:val="Strong"/>
        </w:rPr>
        <w:t>Hybrid Approach</w:t>
      </w:r>
      <w:r>
        <w:t>: Initial face detection occurs in the browser using TensorFlow.js and face-api.js for real-time feedback.</w:t>
      </w:r>
    </w:p>
    <w:p w14:paraId="3BBAFF18" w14:textId="77777777" w:rsidR="00246905" w:rsidRDefault="00000000">
      <w:pPr>
        <w:pStyle w:val="BodyText"/>
        <w:numPr>
          <w:ilvl w:val="0"/>
          <w:numId w:val="20"/>
        </w:numPr>
        <w:tabs>
          <w:tab w:val="clear" w:pos="709"/>
          <w:tab w:val="left" w:pos="0"/>
        </w:tabs>
        <w:pPrChange w:id="361" w:author="Henri Ouma" w:date="2025-03-23T20:24:00Z" w16du:dateUtc="2025-03-23T17:24:00Z">
          <w:pPr>
            <w:pStyle w:val="BodyText"/>
            <w:numPr>
              <w:numId w:val="93"/>
            </w:numPr>
            <w:tabs>
              <w:tab w:val="left" w:pos="0"/>
            </w:tabs>
            <w:ind w:left="709" w:hanging="283"/>
          </w:pPr>
        </w:pPrChange>
      </w:pPr>
      <w:r>
        <w:rPr>
          <w:rStyle w:val="Strong"/>
        </w:rPr>
        <w:t>More Complex Recognition</w:t>
      </w:r>
      <w:r>
        <w:t xml:space="preserve">: Matching operations leverage the </w:t>
      </w:r>
      <w:proofErr w:type="spellStart"/>
      <w:r>
        <w:t>backend’s</w:t>
      </w:r>
      <w:proofErr w:type="spellEnd"/>
      <w:r>
        <w:t xml:space="preserve"> </w:t>
      </w:r>
      <w:proofErr w:type="spellStart"/>
      <w:r>
        <w:t>face_recognition</w:t>
      </w:r>
      <w:proofErr w:type="spellEnd"/>
      <w:r>
        <w:t xml:space="preserve"> and OpenCV libraries.</w:t>
      </w:r>
    </w:p>
    <w:p w14:paraId="0FD908D3" w14:textId="77777777" w:rsidR="00246905" w:rsidRDefault="00000000">
      <w:pPr>
        <w:pStyle w:val="BodyText"/>
        <w:numPr>
          <w:ilvl w:val="0"/>
          <w:numId w:val="20"/>
        </w:numPr>
        <w:tabs>
          <w:tab w:val="clear" w:pos="709"/>
          <w:tab w:val="left" w:pos="0"/>
        </w:tabs>
        <w:pPrChange w:id="362" w:author="Henri Ouma" w:date="2025-03-23T20:24:00Z" w16du:dateUtc="2025-03-23T17:24:00Z">
          <w:pPr>
            <w:pStyle w:val="BodyText"/>
            <w:numPr>
              <w:numId w:val="93"/>
            </w:numPr>
            <w:tabs>
              <w:tab w:val="left" w:pos="0"/>
            </w:tabs>
            <w:ind w:left="709" w:hanging="283"/>
          </w:pPr>
        </w:pPrChange>
      </w:pPr>
      <w:r>
        <w:rPr>
          <w:rStyle w:val="Strong"/>
        </w:rPr>
        <w:t>Django’s REST Framework</w:t>
      </w:r>
      <w:r>
        <w:t>: Facilitates communication between frontend and backend components.</w:t>
      </w:r>
    </w:p>
    <w:p w14:paraId="1434369C" w14:textId="77777777" w:rsidR="00246905" w:rsidRDefault="00000000">
      <w:pPr>
        <w:pStyle w:val="Heading5"/>
        <w:rPr>
          <w:sz w:val="22"/>
          <w:szCs w:val="22"/>
        </w:rPr>
      </w:pPr>
      <w:bookmarkStart w:id="363" w:name="__RefHeading___Toc8615_1534167848"/>
      <w:bookmarkEnd w:id="363"/>
      <w:r>
        <w:rPr>
          <w:sz w:val="22"/>
          <w:szCs w:val="22"/>
        </w:rPr>
        <w:t>6.1.2 User Authentication and Role-Based Access</w:t>
      </w:r>
    </w:p>
    <w:p w14:paraId="321FBBBD" w14:textId="542488AB" w:rsidR="00246905" w:rsidRDefault="00000000">
      <w:pPr>
        <w:pStyle w:val="BodyText"/>
      </w:pPr>
      <w:r>
        <w:t xml:space="preserve">The system provides secure login functionality with role-specific dashboards. </w:t>
      </w:r>
      <w:del w:id="364" w:author="Henri Ouma" w:date="2025-03-23T20:24:00Z" w16du:dateUtc="2025-03-23T17:24:00Z">
        <w:r>
          <w:delText>As shown in the interface (Image 1), users (such as “David”)</w:delText>
        </w:r>
      </w:del>
      <w:ins w:id="365" w:author="Henri Ouma" w:date="2025-03-23T20:24:00Z" w16du:dateUtc="2025-03-23T17:24:00Z">
        <w:r w:rsidR="00E47CE1">
          <w:t>Users</w:t>
        </w:r>
      </w:ins>
      <w:r w:rsidR="00E47CE1">
        <w:t xml:space="preserve"> </w:t>
      </w:r>
      <w:r>
        <w:t>can log in and access features appropriate to their role. The Teacher Dashboard serves as the central hub for instructors to manage attendance-related activities.</w:t>
      </w:r>
    </w:p>
    <w:p w14:paraId="06721CED" w14:textId="77777777" w:rsidR="00246905" w:rsidRDefault="00000000">
      <w:pPr>
        <w:pStyle w:val="BodyText"/>
        <w:numPr>
          <w:ilvl w:val="0"/>
          <w:numId w:val="21"/>
        </w:numPr>
        <w:tabs>
          <w:tab w:val="clear" w:pos="709"/>
          <w:tab w:val="left" w:pos="0"/>
        </w:tabs>
        <w:pPrChange w:id="366" w:author="Henri Ouma" w:date="2025-03-23T20:24:00Z" w16du:dateUtc="2025-03-23T17:24:00Z">
          <w:pPr>
            <w:pStyle w:val="BodyText"/>
            <w:numPr>
              <w:numId w:val="94"/>
            </w:numPr>
            <w:tabs>
              <w:tab w:val="left" w:pos="0"/>
            </w:tabs>
            <w:ind w:left="709" w:hanging="283"/>
          </w:pPr>
        </w:pPrChange>
      </w:pPr>
      <w:r>
        <w:rPr>
          <w:rStyle w:val="Strong"/>
        </w:rPr>
        <w:t>Authentication System</w:t>
      </w:r>
      <w:r>
        <w:t>: Django's authentication framework manages user sessions and access control.</w:t>
      </w:r>
    </w:p>
    <w:p w14:paraId="62CC6CB6" w14:textId="77777777" w:rsidR="00246905" w:rsidRDefault="00000000">
      <w:pPr>
        <w:pStyle w:val="BodyText"/>
        <w:numPr>
          <w:ilvl w:val="0"/>
          <w:numId w:val="21"/>
        </w:numPr>
        <w:tabs>
          <w:tab w:val="clear" w:pos="709"/>
          <w:tab w:val="left" w:pos="0"/>
        </w:tabs>
        <w:pPrChange w:id="367" w:author="Henri Ouma" w:date="2025-03-23T20:24:00Z" w16du:dateUtc="2025-03-23T17:24:00Z">
          <w:pPr>
            <w:pStyle w:val="BodyText"/>
            <w:numPr>
              <w:numId w:val="94"/>
            </w:numPr>
            <w:tabs>
              <w:tab w:val="left" w:pos="0"/>
            </w:tabs>
            <w:ind w:left="709" w:hanging="283"/>
          </w:pPr>
        </w:pPrChange>
      </w:pPr>
      <w:r>
        <w:rPr>
          <w:rStyle w:val="Strong"/>
        </w:rPr>
        <w:t>Role Permissions</w:t>
      </w:r>
      <w:r>
        <w:t>: Different user types (administrators, teachers, students) are granted appropriate access levels.</w:t>
      </w:r>
    </w:p>
    <w:p w14:paraId="5773804C" w14:textId="77777777" w:rsidR="00246905" w:rsidRDefault="00000000">
      <w:pPr>
        <w:pStyle w:val="BodyText"/>
        <w:numPr>
          <w:ilvl w:val="0"/>
          <w:numId w:val="21"/>
        </w:numPr>
        <w:tabs>
          <w:tab w:val="clear" w:pos="709"/>
          <w:tab w:val="left" w:pos="0"/>
        </w:tabs>
        <w:pPrChange w:id="368" w:author="Henri Ouma" w:date="2025-03-23T20:24:00Z" w16du:dateUtc="2025-03-23T17:24:00Z">
          <w:pPr>
            <w:pStyle w:val="BodyText"/>
            <w:numPr>
              <w:numId w:val="94"/>
            </w:numPr>
            <w:tabs>
              <w:tab w:val="left" w:pos="0"/>
            </w:tabs>
            <w:ind w:left="709" w:hanging="283"/>
          </w:pPr>
        </w:pPrChange>
      </w:pPr>
      <w:r>
        <w:rPr>
          <w:rStyle w:val="Strong"/>
        </w:rPr>
        <w:t>Session Management</w:t>
      </w:r>
      <w:r>
        <w:t>: Active sessions are maintained securely with appropriate timeout mechanisms.</w:t>
      </w:r>
    </w:p>
    <w:p w14:paraId="050DB8F5" w14:textId="77777777" w:rsidR="00246905" w:rsidRDefault="00000000">
      <w:pPr>
        <w:pStyle w:val="Heading5"/>
        <w:rPr>
          <w:sz w:val="22"/>
          <w:szCs w:val="22"/>
        </w:rPr>
      </w:pPr>
      <w:bookmarkStart w:id="369" w:name="__RefHeading___Toc8617_1534167848"/>
      <w:bookmarkEnd w:id="369"/>
      <w:r>
        <w:rPr>
          <w:sz w:val="22"/>
          <w:szCs w:val="22"/>
        </w:rPr>
        <w:t>6.1.3 Class Management</w:t>
      </w:r>
    </w:p>
    <w:p w14:paraId="7A7D3E35" w14:textId="77777777" w:rsidR="00246905" w:rsidRDefault="00000000">
      <w:pPr>
        <w:pStyle w:val="BodyText"/>
      </w:pPr>
      <w:r>
        <w:t>The system offers robust class scheduling capabilities:</w:t>
      </w:r>
    </w:p>
    <w:p w14:paraId="31C861BA" w14:textId="77777777" w:rsidR="00246905" w:rsidRDefault="00000000">
      <w:pPr>
        <w:pStyle w:val="BodyText"/>
        <w:numPr>
          <w:ilvl w:val="0"/>
          <w:numId w:val="22"/>
        </w:numPr>
        <w:tabs>
          <w:tab w:val="clear" w:pos="709"/>
          <w:tab w:val="left" w:pos="0"/>
        </w:tabs>
        <w:pPrChange w:id="370" w:author="Henri Ouma" w:date="2025-03-23T20:24:00Z" w16du:dateUtc="2025-03-23T17:24:00Z">
          <w:pPr>
            <w:pStyle w:val="BodyText"/>
            <w:numPr>
              <w:numId w:val="95"/>
            </w:numPr>
            <w:tabs>
              <w:tab w:val="left" w:pos="0"/>
            </w:tabs>
            <w:ind w:left="709" w:hanging="283"/>
          </w:pPr>
        </w:pPrChange>
      </w:pPr>
      <w:r>
        <w:rPr>
          <w:rStyle w:val="Strong"/>
        </w:rPr>
        <w:t>Schedule Creation</w:t>
      </w:r>
      <w:r>
        <w:t>: Teachers can create new class schedules by specifying course name, start time, end time, and location through a simple form interface.</w:t>
      </w:r>
    </w:p>
    <w:p w14:paraId="1AF11C9E" w14:textId="6DF5F8A2" w:rsidR="00E47CE1" w:rsidRDefault="00E47CE1" w:rsidP="00E47CE1">
      <w:pPr>
        <w:pStyle w:val="BodyText"/>
        <w:tabs>
          <w:tab w:val="left" w:pos="0"/>
        </w:tabs>
        <w:ind w:left="709"/>
      </w:pPr>
      <w:r>
        <w:rPr>
          <w:noProof/>
        </w:rPr>
        <w:drawing>
          <wp:inline distT="0" distB="0" distL="0" distR="0" wp14:anchorId="10506247" wp14:editId="5CEA5386">
            <wp:extent cx="6645910" cy="2948940"/>
            <wp:effectExtent l="0" t="0" r="0" b="0"/>
            <wp:docPr id="533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46" name="Picture 53359046"/>
                    <pic:cNvPicPr/>
                  </pic:nvPicPr>
                  <pic:blipFill>
                    <a:blip r:embed="rId6">
                      <a:extLst>
                        <a:ext uri="{28A0092B-C50C-407E-A947-70E740481C1C}">
                          <a14:useLocalDpi xmlns:a14="http://schemas.microsoft.com/office/drawing/2010/main" val="0"/>
                        </a:ext>
                      </a:extLst>
                    </a:blip>
                    <a:stretch>
                      <a:fillRect/>
                    </a:stretch>
                  </pic:blipFill>
                  <pic:spPr>
                    <a:xfrm>
                      <a:off x="0" y="0"/>
                      <a:ext cx="6645910" cy="2948940"/>
                    </a:xfrm>
                    <a:prstGeom prst="rect">
                      <a:avLst/>
                    </a:prstGeom>
                  </pic:spPr>
                </pic:pic>
              </a:graphicData>
            </a:graphic>
          </wp:inline>
        </w:drawing>
      </w:r>
    </w:p>
    <w:p w14:paraId="6F59FAC1" w14:textId="77777777" w:rsidR="00246905" w:rsidRDefault="00000000">
      <w:pPr>
        <w:pStyle w:val="BodyText"/>
        <w:numPr>
          <w:ilvl w:val="0"/>
          <w:numId w:val="22"/>
        </w:numPr>
        <w:tabs>
          <w:tab w:val="clear" w:pos="709"/>
          <w:tab w:val="left" w:pos="0"/>
        </w:tabs>
        <w:pPrChange w:id="371" w:author="Henri Ouma" w:date="2025-03-23T20:24:00Z" w16du:dateUtc="2025-03-23T17:24:00Z">
          <w:pPr>
            <w:pStyle w:val="BodyText"/>
            <w:numPr>
              <w:numId w:val="95"/>
            </w:numPr>
            <w:tabs>
              <w:tab w:val="left" w:pos="0"/>
            </w:tabs>
            <w:ind w:left="709" w:hanging="283"/>
          </w:pPr>
        </w:pPrChange>
      </w:pPr>
      <w:r>
        <w:rPr>
          <w:rStyle w:val="Strong"/>
        </w:rPr>
        <w:t>Schedule Viewing</w:t>
      </w:r>
      <w:r>
        <w:t>: The system displays both upcoming and past classes in an organized tabular format, showing essential details including course name, time slots, and locations.</w:t>
      </w:r>
    </w:p>
    <w:p w14:paraId="23C51F43" w14:textId="169FE47D" w:rsidR="005528D4" w:rsidRDefault="005528D4" w:rsidP="005528D4">
      <w:pPr>
        <w:pStyle w:val="BodyText"/>
        <w:tabs>
          <w:tab w:val="left" w:pos="0"/>
        </w:tabs>
        <w:ind w:left="709"/>
      </w:pPr>
      <w:r>
        <w:rPr>
          <w:noProof/>
        </w:rPr>
        <w:drawing>
          <wp:inline distT="0" distB="0" distL="0" distR="0" wp14:anchorId="0F0D589E" wp14:editId="7F3CBCD5">
            <wp:extent cx="6645910" cy="3432175"/>
            <wp:effectExtent l="0" t="0" r="0" b="0"/>
            <wp:docPr id="122979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98319" name="Picture 1229798319"/>
                    <pic:cNvPicPr/>
                  </pic:nvPicPr>
                  <pic:blipFill>
                    <a:blip r:embed="rId7">
                      <a:extLst>
                        <a:ext uri="{28A0092B-C50C-407E-A947-70E740481C1C}">
                          <a14:useLocalDpi xmlns:a14="http://schemas.microsoft.com/office/drawing/2010/main" val="0"/>
                        </a:ext>
                      </a:extLst>
                    </a:blip>
                    <a:stretch>
                      <a:fillRect/>
                    </a:stretch>
                  </pic:blipFill>
                  <pic:spPr>
                    <a:xfrm>
                      <a:off x="0" y="0"/>
                      <a:ext cx="6645910" cy="3432175"/>
                    </a:xfrm>
                    <a:prstGeom prst="rect">
                      <a:avLst/>
                    </a:prstGeom>
                  </pic:spPr>
                </pic:pic>
              </a:graphicData>
            </a:graphic>
          </wp:inline>
        </w:drawing>
      </w:r>
    </w:p>
    <w:p w14:paraId="69F5A450" w14:textId="77777777" w:rsidR="00246905" w:rsidRDefault="00000000">
      <w:pPr>
        <w:pStyle w:val="BodyText"/>
        <w:numPr>
          <w:ilvl w:val="0"/>
          <w:numId w:val="22"/>
        </w:numPr>
        <w:tabs>
          <w:tab w:val="clear" w:pos="709"/>
          <w:tab w:val="left" w:pos="0"/>
        </w:tabs>
        <w:pPrChange w:id="372" w:author="Henri Ouma" w:date="2025-03-23T20:24:00Z" w16du:dateUtc="2025-03-23T17:24:00Z">
          <w:pPr>
            <w:pStyle w:val="BodyText"/>
            <w:numPr>
              <w:numId w:val="95"/>
            </w:numPr>
            <w:tabs>
              <w:tab w:val="left" w:pos="0"/>
            </w:tabs>
            <w:ind w:left="709" w:hanging="283"/>
          </w:pPr>
        </w:pPrChange>
      </w:pPr>
      <w:r>
        <w:rPr>
          <w:rStyle w:val="Strong"/>
        </w:rPr>
        <w:t>Course Association</w:t>
      </w:r>
      <w:r>
        <w:t>: Classes are associated with specific courses (e.g., "SOFTWARE ENGINEERING").</w:t>
      </w:r>
    </w:p>
    <w:p w14:paraId="0FAD87FA" w14:textId="77777777" w:rsidR="00246905" w:rsidRDefault="00000000">
      <w:pPr>
        <w:pStyle w:val="BodyText"/>
        <w:numPr>
          <w:ilvl w:val="0"/>
          <w:numId w:val="22"/>
        </w:numPr>
        <w:tabs>
          <w:tab w:val="clear" w:pos="709"/>
          <w:tab w:val="left" w:pos="0"/>
        </w:tabs>
        <w:pPrChange w:id="373" w:author="Henri Ouma" w:date="2025-03-23T20:24:00Z" w16du:dateUtc="2025-03-23T17:24:00Z">
          <w:pPr>
            <w:pStyle w:val="BodyText"/>
            <w:numPr>
              <w:numId w:val="95"/>
            </w:numPr>
            <w:tabs>
              <w:tab w:val="left" w:pos="0"/>
            </w:tabs>
            <w:ind w:left="709" w:hanging="283"/>
          </w:pPr>
        </w:pPrChange>
      </w:pPr>
      <w:r>
        <w:rPr>
          <w:rStyle w:val="Strong"/>
        </w:rPr>
        <w:t>Calendar Integration</w:t>
      </w:r>
      <w:r>
        <w:t>: Class schedules are managed through a datetime-based system that properly organizes upcoming and past sessions.</w:t>
      </w:r>
    </w:p>
    <w:p w14:paraId="0F463F6A" w14:textId="77777777" w:rsidR="00246905" w:rsidRDefault="00000000">
      <w:pPr>
        <w:pStyle w:val="Heading5"/>
        <w:rPr>
          <w:sz w:val="22"/>
          <w:szCs w:val="22"/>
        </w:rPr>
      </w:pPr>
      <w:bookmarkStart w:id="374" w:name="__RefHeading___Toc8619_1534167848"/>
      <w:bookmarkEnd w:id="374"/>
      <w:r>
        <w:rPr>
          <w:sz w:val="22"/>
          <w:szCs w:val="22"/>
        </w:rPr>
        <w:t>6.1.4 Facial Recognition Attendance Marking</w:t>
      </w:r>
    </w:p>
    <w:p w14:paraId="14FB84D3" w14:textId="77777777" w:rsidR="00246905" w:rsidRDefault="00000000">
      <w:pPr>
        <w:pStyle w:val="BodyText"/>
      </w:pPr>
      <w:r>
        <w:t>The core functionality of the system is its ability to identify students through facial recognition:</w:t>
      </w:r>
    </w:p>
    <w:p w14:paraId="102358CA" w14:textId="77777777" w:rsidR="00246905" w:rsidRDefault="00000000">
      <w:pPr>
        <w:pStyle w:val="BodyText"/>
        <w:numPr>
          <w:ilvl w:val="0"/>
          <w:numId w:val="23"/>
        </w:numPr>
        <w:tabs>
          <w:tab w:val="clear" w:pos="709"/>
          <w:tab w:val="left" w:pos="0"/>
        </w:tabs>
        <w:pPrChange w:id="375" w:author="Henri Ouma" w:date="2025-03-23T20:24:00Z" w16du:dateUtc="2025-03-23T17:24:00Z">
          <w:pPr>
            <w:pStyle w:val="BodyText"/>
            <w:numPr>
              <w:numId w:val="96"/>
            </w:numPr>
            <w:tabs>
              <w:tab w:val="left" w:pos="0"/>
            </w:tabs>
            <w:ind w:left="709" w:hanging="283"/>
          </w:pPr>
        </w:pPrChange>
      </w:pPr>
      <w:r>
        <w:rPr>
          <w:rStyle w:val="Strong"/>
        </w:rPr>
        <w:t>Real-time Face Detection</w:t>
      </w:r>
      <w:r>
        <w:t>: The system captures student faces through a camera interface, as demonstrated in the recognition screen.</w:t>
      </w:r>
    </w:p>
    <w:p w14:paraId="64A17CF4" w14:textId="1392026D" w:rsidR="00747E07" w:rsidRDefault="00747E07" w:rsidP="00747E07">
      <w:pPr>
        <w:pStyle w:val="BodyText"/>
        <w:tabs>
          <w:tab w:val="left" w:pos="0"/>
        </w:tabs>
        <w:ind w:left="709"/>
      </w:pPr>
      <w:r>
        <w:rPr>
          <w:noProof/>
        </w:rPr>
        <w:drawing>
          <wp:inline distT="0" distB="0" distL="0" distR="0" wp14:anchorId="6373BAD4" wp14:editId="79B56CAA">
            <wp:extent cx="6645910" cy="3675380"/>
            <wp:effectExtent l="0" t="0" r="0" b="0"/>
            <wp:docPr id="187068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8754" name="Picture 187068754"/>
                    <pic:cNvPicPr/>
                  </pic:nvPicPr>
                  <pic:blipFill>
                    <a:blip r:embed="rId8">
                      <a:extLst>
                        <a:ext uri="{28A0092B-C50C-407E-A947-70E740481C1C}">
                          <a14:useLocalDpi xmlns:a14="http://schemas.microsoft.com/office/drawing/2010/main" val="0"/>
                        </a:ext>
                      </a:extLst>
                    </a:blip>
                    <a:stretch>
                      <a:fillRect/>
                    </a:stretch>
                  </pic:blipFill>
                  <pic:spPr>
                    <a:xfrm>
                      <a:off x="0" y="0"/>
                      <a:ext cx="6645910" cy="3675380"/>
                    </a:xfrm>
                    <a:prstGeom prst="rect">
                      <a:avLst/>
                    </a:prstGeom>
                  </pic:spPr>
                </pic:pic>
              </a:graphicData>
            </a:graphic>
          </wp:inline>
        </w:drawing>
      </w:r>
    </w:p>
    <w:p w14:paraId="3711F175" w14:textId="77777777" w:rsidR="00246905" w:rsidRDefault="00000000">
      <w:pPr>
        <w:pStyle w:val="BodyText"/>
      </w:pPr>
      <w:r>
        <w:rPr>
          <w:rStyle w:val="Strong"/>
        </w:rPr>
        <w:t>Face Detection Process</w:t>
      </w:r>
      <w:r>
        <w:t>:</w:t>
      </w:r>
    </w:p>
    <w:p w14:paraId="4668F88F" w14:textId="77777777" w:rsidR="00246905" w:rsidRDefault="00000000">
      <w:pPr>
        <w:pStyle w:val="BodyText"/>
        <w:numPr>
          <w:ilvl w:val="0"/>
          <w:numId w:val="24"/>
        </w:numPr>
        <w:tabs>
          <w:tab w:val="clear" w:pos="709"/>
          <w:tab w:val="left" w:pos="0"/>
        </w:tabs>
        <w:pPrChange w:id="376" w:author="Henri Ouma" w:date="2025-03-23T20:24:00Z" w16du:dateUtc="2025-03-23T17:24:00Z">
          <w:pPr>
            <w:pStyle w:val="BodyText"/>
            <w:numPr>
              <w:numId w:val="97"/>
            </w:numPr>
            <w:tabs>
              <w:tab w:val="left" w:pos="0"/>
            </w:tabs>
            <w:ind w:left="709" w:hanging="283"/>
          </w:pPr>
        </w:pPrChange>
      </w:pPr>
      <w:r>
        <w:t>The camera feed is processed using face-api.js to detect facial regions.</w:t>
      </w:r>
    </w:p>
    <w:p w14:paraId="441464BC" w14:textId="77777777" w:rsidR="00246905" w:rsidRDefault="00000000">
      <w:pPr>
        <w:pStyle w:val="BodyText"/>
        <w:numPr>
          <w:ilvl w:val="0"/>
          <w:numId w:val="24"/>
        </w:numPr>
        <w:tabs>
          <w:tab w:val="clear" w:pos="709"/>
          <w:tab w:val="left" w:pos="0"/>
        </w:tabs>
        <w:pPrChange w:id="377" w:author="Henri Ouma" w:date="2025-03-23T20:24:00Z" w16du:dateUtc="2025-03-23T17:24:00Z">
          <w:pPr>
            <w:pStyle w:val="BodyText"/>
            <w:numPr>
              <w:numId w:val="97"/>
            </w:numPr>
            <w:tabs>
              <w:tab w:val="left" w:pos="0"/>
            </w:tabs>
            <w:ind w:left="709" w:hanging="283"/>
          </w:pPr>
        </w:pPrChange>
      </w:pPr>
      <w:r>
        <w:t>Detected faces are highlighted with bounding boxes as visual feedback.</w:t>
      </w:r>
    </w:p>
    <w:p w14:paraId="5D695185" w14:textId="77777777" w:rsidR="00246905" w:rsidRDefault="00000000">
      <w:pPr>
        <w:pStyle w:val="BodyText"/>
        <w:numPr>
          <w:ilvl w:val="0"/>
          <w:numId w:val="24"/>
        </w:numPr>
        <w:tabs>
          <w:tab w:val="clear" w:pos="709"/>
          <w:tab w:val="left" w:pos="0"/>
        </w:tabs>
        <w:pPrChange w:id="378" w:author="Henri Ouma" w:date="2025-03-23T20:24:00Z" w16du:dateUtc="2025-03-23T17:24:00Z">
          <w:pPr>
            <w:pStyle w:val="BodyText"/>
            <w:numPr>
              <w:numId w:val="97"/>
            </w:numPr>
            <w:tabs>
              <w:tab w:val="left" w:pos="0"/>
            </w:tabs>
            <w:ind w:left="709" w:hanging="283"/>
          </w:pPr>
        </w:pPrChange>
      </w:pPr>
      <w:r>
        <w:t>Face landmarks are identified to normalize pose variations.</w:t>
      </w:r>
    </w:p>
    <w:p w14:paraId="2C693143" w14:textId="77777777" w:rsidR="00246905" w:rsidRDefault="00000000">
      <w:pPr>
        <w:pStyle w:val="BodyText"/>
        <w:numPr>
          <w:ilvl w:val="0"/>
          <w:numId w:val="24"/>
        </w:numPr>
        <w:tabs>
          <w:tab w:val="clear" w:pos="709"/>
          <w:tab w:val="left" w:pos="0"/>
        </w:tabs>
        <w:pPrChange w:id="379" w:author="Henri Ouma" w:date="2025-03-23T20:24:00Z" w16du:dateUtc="2025-03-23T17:24:00Z">
          <w:pPr>
            <w:pStyle w:val="BodyText"/>
            <w:numPr>
              <w:numId w:val="97"/>
            </w:numPr>
            <w:tabs>
              <w:tab w:val="left" w:pos="0"/>
            </w:tabs>
            <w:ind w:left="709" w:hanging="283"/>
          </w:pPr>
        </w:pPrChange>
      </w:pPr>
      <w:r>
        <w:t>Facial features are extracted and converted to numerical embeddings.</w:t>
      </w:r>
    </w:p>
    <w:p w14:paraId="5A9397ED" w14:textId="77777777" w:rsidR="00246905" w:rsidRDefault="00000000">
      <w:pPr>
        <w:pStyle w:val="BodyText"/>
        <w:numPr>
          <w:ilvl w:val="0"/>
          <w:numId w:val="24"/>
        </w:numPr>
        <w:tabs>
          <w:tab w:val="clear" w:pos="709"/>
          <w:tab w:val="left" w:pos="0"/>
        </w:tabs>
        <w:pPrChange w:id="380" w:author="Henri Ouma" w:date="2025-03-23T20:24:00Z" w16du:dateUtc="2025-03-23T17:24:00Z">
          <w:pPr>
            <w:pStyle w:val="BodyText"/>
            <w:numPr>
              <w:numId w:val="97"/>
            </w:numPr>
            <w:tabs>
              <w:tab w:val="left" w:pos="0"/>
            </w:tabs>
            <w:ind w:left="709" w:hanging="283"/>
          </w:pPr>
        </w:pPrChange>
      </w:pPr>
      <w:r>
        <w:t>These embeddings are compared against the stored database of student profiles.</w:t>
      </w:r>
    </w:p>
    <w:p w14:paraId="6B384EF7" w14:textId="77777777" w:rsidR="00246905" w:rsidRDefault="00000000">
      <w:pPr>
        <w:pStyle w:val="BodyText"/>
        <w:numPr>
          <w:ilvl w:val="0"/>
          <w:numId w:val="25"/>
        </w:numPr>
        <w:tabs>
          <w:tab w:val="clear" w:pos="709"/>
          <w:tab w:val="left" w:pos="0"/>
        </w:tabs>
        <w:pPrChange w:id="381" w:author="Henri Ouma" w:date="2025-03-23T20:24:00Z" w16du:dateUtc="2025-03-23T17:24:00Z">
          <w:pPr>
            <w:pStyle w:val="BodyText"/>
            <w:numPr>
              <w:numId w:val="98"/>
            </w:numPr>
            <w:tabs>
              <w:tab w:val="left" w:pos="0"/>
            </w:tabs>
            <w:ind w:left="709" w:hanging="283"/>
          </w:pPr>
        </w:pPrChange>
      </w:pPr>
      <w:r>
        <w:rPr>
          <w:rStyle w:val="Strong"/>
        </w:rPr>
        <w:t>Identity Verification</w:t>
      </w:r>
      <w:r>
        <w:t>: Captured faces are processed and matched against the enrolled database, with matching confidence displayed as a percentage.</w:t>
      </w:r>
    </w:p>
    <w:p w14:paraId="6A3A3AD6" w14:textId="77777777" w:rsidR="00246905" w:rsidRDefault="00000000">
      <w:pPr>
        <w:pStyle w:val="BodyText"/>
        <w:numPr>
          <w:ilvl w:val="0"/>
          <w:numId w:val="25"/>
        </w:numPr>
        <w:tabs>
          <w:tab w:val="clear" w:pos="709"/>
          <w:tab w:val="left" w:pos="0"/>
        </w:tabs>
        <w:pPrChange w:id="382" w:author="Henri Ouma" w:date="2025-03-23T20:24:00Z" w16du:dateUtc="2025-03-23T17:24:00Z">
          <w:pPr>
            <w:pStyle w:val="BodyText"/>
            <w:numPr>
              <w:numId w:val="98"/>
            </w:numPr>
            <w:tabs>
              <w:tab w:val="left" w:pos="0"/>
            </w:tabs>
            <w:ind w:left="709" w:hanging="283"/>
          </w:pPr>
        </w:pPrChange>
      </w:pPr>
      <w:r>
        <w:rPr>
          <w:rStyle w:val="Strong"/>
        </w:rPr>
        <w:t>Confidence Threshold</w:t>
      </w:r>
      <w:r>
        <w:t>: The system employs a minimum confidence threshold to determine valid matches.</w:t>
      </w:r>
    </w:p>
    <w:p w14:paraId="56F00D2A" w14:textId="77777777" w:rsidR="00246905" w:rsidRDefault="00000000">
      <w:pPr>
        <w:pStyle w:val="BodyText"/>
        <w:numPr>
          <w:ilvl w:val="0"/>
          <w:numId w:val="25"/>
        </w:numPr>
        <w:tabs>
          <w:tab w:val="clear" w:pos="709"/>
          <w:tab w:val="left" w:pos="0"/>
        </w:tabs>
        <w:pPrChange w:id="383" w:author="Henri Ouma" w:date="2025-03-23T20:24:00Z" w16du:dateUtc="2025-03-23T17:24:00Z">
          <w:pPr>
            <w:pStyle w:val="BodyText"/>
            <w:numPr>
              <w:numId w:val="98"/>
            </w:numPr>
            <w:tabs>
              <w:tab w:val="left" w:pos="0"/>
            </w:tabs>
            <w:ind w:left="709" w:hanging="283"/>
          </w:pPr>
        </w:pPrChange>
      </w:pPr>
      <w:r>
        <w:rPr>
          <w:rStyle w:val="Strong"/>
        </w:rPr>
        <w:t>Automated Recording</w:t>
      </w:r>
      <w:r>
        <w:t>: Once a student is recognized, their attendance is automatically recorded for the active session.</w:t>
      </w:r>
    </w:p>
    <w:p w14:paraId="5235F3E6" w14:textId="77777777" w:rsidR="00246905" w:rsidRDefault="00000000">
      <w:pPr>
        <w:pStyle w:val="BodyText"/>
        <w:numPr>
          <w:ilvl w:val="0"/>
          <w:numId w:val="25"/>
        </w:numPr>
        <w:tabs>
          <w:tab w:val="clear" w:pos="709"/>
          <w:tab w:val="left" w:pos="0"/>
        </w:tabs>
        <w:pPrChange w:id="384" w:author="Henri Ouma" w:date="2025-03-23T20:24:00Z" w16du:dateUtc="2025-03-23T17:24:00Z">
          <w:pPr>
            <w:pStyle w:val="BodyText"/>
            <w:numPr>
              <w:numId w:val="98"/>
            </w:numPr>
            <w:tabs>
              <w:tab w:val="left" w:pos="0"/>
            </w:tabs>
            <w:ind w:left="709" w:hanging="283"/>
          </w:pPr>
        </w:pPrChange>
      </w:pPr>
      <w:r>
        <w:rPr>
          <w:rStyle w:val="Strong"/>
        </w:rPr>
        <w:t>Multiple Student Processing</w:t>
      </w:r>
      <w:r>
        <w:t>: The system can handle multiple students in a session, tracking attendance status for each registered participant.</w:t>
      </w:r>
    </w:p>
    <w:p w14:paraId="7ADAB11E" w14:textId="77777777" w:rsidR="00246905" w:rsidRDefault="00000000">
      <w:pPr>
        <w:pStyle w:val="Heading5"/>
        <w:rPr>
          <w:sz w:val="22"/>
          <w:szCs w:val="22"/>
        </w:rPr>
      </w:pPr>
      <w:bookmarkStart w:id="385" w:name="__RefHeading___Toc8621_1534167848"/>
      <w:bookmarkEnd w:id="385"/>
      <w:r>
        <w:rPr>
          <w:sz w:val="22"/>
          <w:szCs w:val="22"/>
        </w:rPr>
        <w:t>6.1.5 Attendance Monitoring and Reporting</w:t>
      </w:r>
    </w:p>
    <w:p w14:paraId="32C9C1B0" w14:textId="77777777" w:rsidR="00246905" w:rsidRDefault="00000000">
      <w:pPr>
        <w:pStyle w:val="BodyText"/>
      </w:pPr>
      <w:r>
        <w:t>Comprehensive attendance tracking features include:</w:t>
      </w:r>
    </w:p>
    <w:p w14:paraId="01184519" w14:textId="19F1639D" w:rsidR="00246905" w:rsidRDefault="00000000">
      <w:pPr>
        <w:pStyle w:val="BodyText"/>
        <w:numPr>
          <w:ilvl w:val="0"/>
          <w:numId w:val="26"/>
        </w:numPr>
        <w:tabs>
          <w:tab w:val="clear" w:pos="709"/>
          <w:tab w:val="left" w:pos="0"/>
        </w:tabs>
        <w:pPrChange w:id="386" w:author="Henri Ouma" w:date="2025-03-23T20:24:00Z" w16du:dateUtc="2025-03-23T17:24:00Z">
          <w:pPr>
            <w:pStyle w:val="BodyText"/>
            <w:numPr>
              <w:numId w:val="99"/>
            </w:numPr>
            <w:tabs>
              <w:tab w:val="left" w:pos="0"/>
            </w:tabs>
            <w:ind w:left="709" w:hanging="283"/>
          </w:pPr>
        </w:pPrChange>
      </w:pPr>
      <w:r>
        <w:rPr>
          <w:rStyle w:val="Strong"/>
        </w:rPr>
        <w:t>Real-time Status</w:t>
      </w:r>
      <w:r>
        <w:t>: The Teacher Dashboard shows real-time attendance status during active sessions.</w:t>
      </w:r>
    </w:p>
    <w:p w14:paraId="05750F00" w14:textId="36BD0E54" w:rsidR="003B2275" w:rsidRDefault="003B2275" w:rsidP="003B2275">
      <w:pPr>
        <w:pStyle w:val="BodyText"/>
        <w:tabs>
          <w:tab w:val="left" w:pos="0"/>
        </w:tabs>
        <w:ind w:left="709"/>
      </w:pPr>
      <w:r>
        <w:rPr>
          <w:noProof/>
        </w:rPr>
        <w:drawing>
          <wp:inline distT="0" distB="0" distL="0" distR="0" wp14:anchorId="0DDB9019" wp14:editId="4A2FADBD">
            <wp:extent cx="6645910" cy="3546475"/>
            <wp:effectExtent l="0" t="0" r="0" b="0"/>
            <wp:docPr id="53261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1777" name="Picture 53261777"/>
                    <pic:cNvPicPr/>
                  </pic:nvPicPr>
                  <pic:blipFill>
                    <a:blip r:embed="rId9">
                      <a:extLst>
                        <a:ext uri="{28A0092B-C50C-407E-A947-70E740481C1C}">
                          <a14:useLocalDpi xmlns:a14="http://schemas.microsoft.com/office/drawing/2010/main" val="0"/>
                        </a:ext>
                      </a:extLst>
                    </a:blip>
                    <a:stretch>
                      <a:fillRect/>
                    </a:stretch>
                  </pic:blipFill>
                  <pic:spPr>
                    <a:xfrm>
                      <a:off x="0" y="0"/>
                      <a:ext cx="6645910" cy="3546475"/>
                    </a:xfrm>
                    <a:prstGeom prst="rect">
                      <a:avLst/>
                    </a:prstGeom>
                  </pic:spPr>
                </pic:pic>
              </a:graphicData>
            </a:graphic>
          </wp:inline>
        </w:drawing>
      </w:r>
    </w:p>
    <w:p w14:paraId="1B1F807D" w14:textId="77777777" w:rsidR="00246905" w:rsidRDefault="00000000">
      <w:pPr>
        <w:pStyle w:val="BodyText"/>
        <w:numPr>
          <w:ilvl w:val="0"/>
          <w:numId w:val="26"/>
        </w:numPr>
        <w:tabs>
          <w:tab w:val="clear" w:pos="709"/>
          <w:tab w:val="left" w:pos="0"/>
        </w:tabs>
        <w:pPrChange w:id="387" w:author="Henri Ouma" w:date="2025-03-23T20:24:00Z" w16du:dateUtc="2025-03-23T17:24:00Z">
          <w:pPr>
            <w:pStyle w:val="BodyText"/>
            <w:numPr>
              <w:numId w:val="99"/>
            </w:numPr>
            <w:tabs>
              <w:tab w:val="left" w:pos="0"/>
            </w:tabs>
            <w:ind w:left="709" w:hanging="283"/>
          </w:pPr>
        </w:pPrChange>
      </w:pPr>
      <w:r>
        <w:rPr>
          <w:rStyle w:val="Strong"/>
        </w:rPr>
        <w:t>Historical Records</w:t>
      </w:r>
      <w:r>
        <w:t>: Past attendance data is stored and accessible through the reporting interface.</w:t>
      </w:r>
    </w:p>
    <w:p w14:paraId="2290FBED" w14:textId="77777777" w:rsidR="00246905" w:rsidRDefault="00000000">
      <w:pPr>
        <w:pStyle w:val="BodyText"/>
        <w:numPr>
          <w:ilvl w:val="0"/>
          <w:numId w:val="26"/>
        </w:numPr>
        <w:tabs>
          <w:tab w:val="clear" w:pos="709"/>
          <w:tab w:val="left" w:pos="0"/>
        </w:tabs>
        <w:pPrChange w:id="388" w:author="Henri Ouma" w:date="2025-03-23T20:24:00Z" w16du:dateUtc="2025-03-23T17:24:00Z">
          <w:pPr>
            <w:pStyle w:val="BodyText"/>
            <w:numPr>
              <w:numId w:val="99"/>
            </w:numPr>
            <w:tabs>
              <w:tab w:val="left" w:pos="0"/>
            </w:tabs>
            <w:ind w:left="709" w:hanging="283"/>
          </w:pPr>
        </w:pPrChange>
      </w:pPr>
      <w:r>
        <w:rPr>
          <w:rStyle w:val="Strong"/>
        </w:rPr>
        <w:t>Attendance Metrics</w:t>
      </w:r>
      <w:r>
        <w:t>: The system calculates and displays attendance percentages (0%, 50%, 100%) with color-coding for immediate visual assessment.</w:t>
      </w:r>
    </w:p>
    <w:p w14:paraId="2F1D8123" w14:textId="77777777" w:rsidR="00246905" w:rsidRDefault="00000000">
      <w:pPr>
        <w:pStyle w:val="BodyText"/>
        <w:numPr>
          <w:ilvl w:val="0"/>
          <w:numId w:val="26"/>
        </w:numPr>
        <w:tabs>
          <w:tab w:val="clear" w:pos="709"/>
          <w:tab w:val="left" w:pos="0"/>
        </w:tabs>
        <w:pPrChange w:id="389" w:author="Henri Ouma" w:date="2025-03-23T20:24:00Z" w16du:dateUtc="2025-03-23T17:24:00Z">
          <w:pPr>
            <w:pStyle w:val="BodyText"/>
            <w:numPr>
              <w:numId w:val="99"/>
            </w:numPr>
            <w:tabs>
              <w:tab w:val="left" w:pos="0"/>
            </w:tabs>
            <w:ind w:left="709" w:hanging="283"/>
          </w:pPr>
        </w:pPrChange>
      </w:pPr>
      <w:r>
        <w:rPr>
          <w:rStyle w:val="Strong"/>
        </w:rPr>
        <w:t>Downloadable Reports</w:t>
      </w:r>
      <w:r>
        <w:t>: For each class session, attendance reports can be downloaded through the “Download Report” button.</w:t>
      </w:r>
    </w:p>
    <w:p w14:paraId="19EFE93B" w14:textId="77777777" w:rsidR="00246905" w:rsidRDefault="00000000">
      <w:pPr>
        <w:pStyle w:val="BodyText"/>
        <w:numPr>
          <w:ilvl w:val="0"/>
          <w:numId w:val="26"/>
        </w:numPr>
        <w:tabs>
          <w:tab w:val="clear" w:pos="709"/>
          <w:tab w:val="left" w:pos="0"/>
        </w:tabs>
        <w:pPrChange w:id="390" w:author="Henri Ouma" w:date="2025-03-23T20:24:00Z" w16du:dateUtc="2025-03-23T17:24:00Z">
          <w:pPr>
            <w:pStyle w:val="BodyText"/>
            <w:numPr>
              <w:numId w:val="99"/>
            </w:numPr>
            <w:tabs>
              <w:tab w:val="left" w:pos="0"/>
            </w:tabs>
            <w:ind w:left="709" w:hanging="283"/>
          </w:pPr>
        </w:pPrChange>
      </w:pPr>
      <w:r>
        <w:rPr>
          <w:rStyle w:val="Strong"/>
        </w:rPr>
        <w:t>Data Visualization</w:t>
      </w:r>
      <w:r>
        <w:t>: Reports include attendance statistics with appropriate visualizations for trend analysis.</w:t>
      </w:r>
    </w:p>
    <w:p w14:paraId="23D33F89" w14:textId="77777777" w:rsidR="00246905" w:rsidRDefault="00000000">
      <w:pPr>
        <w:pStyle w:val="Heading5"/>
        <w:rPr>
          <w:sz w:val="22"/>
          <w:szCs w:val="22"/>
        </w:rPr>
      </w:pPr>
      <w:bookmarkStart w:id="391" w:name="__RefHeading___Toc8623_1534167848"/>
      <w:bookmarkEnd w:id="391"/>
      <w:r>
        <w:rPr>
          <w:sz w:val="22"/>
          <w:szCs w:val="22"/>
        </w:rPr>
        <w:t>6.1.6 Student Registration</w:t>
      </w:r>
    </w:p>
    <w:p w14:paraId="7A392459" w14:textId="77777777" w:rsidR="00246905" w:rsidRDefault="00000000">
      <w:pPr>
        <w:pStyle w:val="BodyText"/>
      </w:pPr>
      <w:r>
        <w:t>The system includes functionality for adding new students to the facial recognition database:</w:t>
      </w:r>
    </w:p>
    <w:p w14:paraId="7D346E04" w14:textId="77777777" w:rsidR="00246905" w:rsidRDefault="00000000">
      <w:pPr>
        <w:pStyle w:val="BodyText"/>
        <w:numPr>
          <w:ilvl w:val="0"/>
          <w:numId w:val="27"/>
        </w:numPr>
        <w:tabs>
          <w:tab w:val="clear" w:pos="709"/>
          <w:tab w:val="left" w:pos="0"/>
        </w:tabs>
        <w:pPrChange w:id="392" w:author="Henri Ouma" w:date="2025-03-23T20:24:00Z" w16du:dateUtc="2025-03-23T17:24:00Z">
          <w:pPr>
            <w:pStyle w:val="BodyText"/>
            <w:numPr>
              <w:numId w:val="100"/>
            </w:numPr>
            <w:tabs>
              <w:tab w:val="left" w:pos="0"/>
            </w:tabs>
            <w:ind w:left="709" w:hanging="283"/>
          </w:pPr>
        </w:pPrChange>
      </w:pPr>
      <w:r>
        <w:rPr>
          <w:rStyle w:val="Strong"/>
        </w:rPr>
        <w:t>Registration Interface</w:t>
      </w:r>
      <w:r>
        <w:t>: A dedicated “Register Student” section allows administrators to enroll new students.</w:t>
      </w:r>
    </w:p>
    <w:p w14:paraId="5F6D8577" w14:textId="77777777" w:rsidR="00246905" w:rsidRDefault="00000000">
      <w:pPr>
        <w:pStyle w:val="BodyText"/>
        <w:numPr>
          <w:ilvl w:val="0"/>
          <w:numId w:val="27"/>
        </w:numPr>
        <w:tabs>
          <w:tab w:val="clear" w:pos="709"/>
          <w:tab w:val="left" w:pos="0"/>
        </w:tabs>
        <w:pPrChange w:id="393" w:author="Henri Ouma" w:date="2025-03-23T20:24:00Z" w16du:dateUtc="2025-03-23T17:24:00Z">
          <w:pPr>
            <w:pStyle w:val="BodyText"/>
            <w:numPr>
              <w:numId w:val="100"/>
            </w:numPr>
            <w:tabs>
              <w:tab w:val="left" w:pos="0"/>
            </w:tabs>
            <w:ind w:left="709" w:hanging="283"/>
          </w:pPr>
        </w:pPrChange>
      </w:pPr>
      <w:r>
        <w:rPr>
          <w:rStyle w:val="Strong"/>
        </w:rPr>
        <w:t>Enrollment Process</w:t>
      </w:r>
      <w:r>
        <w:t>:</w:t>
      </w:r>
    </w:p>
    <w:p w14:paraId="07A6035F" w14:textId="77777777" w:rsidR="00246905" w:rsidRDefault="00000000">
      <w:pPr>
        <w:pStyle w:val="BodyText"/>
        <w:numPr>
          <w:ilvl w:val="1"/>
          <w:numId w:val="27"/>
        </w:numPr>
        <w:tabs>
          <w:tab w:val="left" w:pos="0"/>
        </w:tabs>
        <w:pPrChange w:id="394" w:author="Henri Ouma" w:date="2025-03-23T20:24:00Z" w16du:dateUtc="2025-03-23T17:24:00Z">
          <w:pPr>
            <w:pStyle w:val="BodyText"/>
            <w:numPr>
              <w:ilvl w:val="1"/>
              <w:numId w:val="100"/>
            </w:numPr>
            <w:tabs>
              <w:tab w:val="left" w:pos="0"/>
              <w:tab w:val="num" w:pos="1418"/>
            </w:tabs>
            <w:ind w:left="1418" w:hanging="283"/>
          </w:pPr>
        </w:pPrChange>
      </w:pPr>
      <w:r>
        <w:t>Student information is captured, including name and ID.</w:t>
      </w:r>
    </w:p>
    <w:p w14:paraId="06DBFE86" w14:textId="77777777" w:rsidR="00246905" w:rsidRDefault="00000000">
      <w:pPr>
        <w:pStyle w:val="BodyText"/>
        <w:numPr>
          <w:ilvl w:val="1"/>
          <w:numId w:val="27"/>
        </w:numPr>
        <w:tabs>
          <w:tab w:val="left" w:pos="0"/>
        </w:tabs>
        <w:pPrChange w:id="395" w:author="Henri Ouma" w:date="2025-03-23T20:24:00Z" w16du:dateUtc="2025-03-23T17:24:00Z">
          <w:pPr>
            <w:pStyle w:val="BodyText"/>
            <w:numPr>
              <w:ilvl w:val="1"/>
              <w:numId w:val="100"/>
            </w:numPr>
            <w:tabs>
              <w:tab w:val="left" w:pos="0"/>
              <w:tab w:val="num" w:pos="1418"/>
            </w:tabs>
            <w:ind w:left="1418" w:hanging="283"/>
          </w:pPr>
        </w:pPrChange>
      </w:pPr>
      <w:r>
        <w:t>Facial images are captured from multiple angles for better recognition.</w:t>
      </w:r>
    </w:p>
    <w:p w14:paraId="40C01832" w14:textId="77777777" w:rsidR="00246905" w:rsidRDefault="00000000">
      <w:pPr>
        <w:pStyle w:val="BodyText"/>
        <w:numPr>
          <w:ilvl w:val="1"/>
          <w:numId w:val="27"/>
        </w:numPr>
        <w:tabs>
          <w:tab w:val="left" w:pos="0"/>
        </w:tabs>
        <w:pPrChange w:id="396" w:author="Henri Ouma" w:date="2025-03-23T20:24:00Z" w16du:dateUtc="2025-03-23T17:24:00Z">
          <w:pPr>
            <w:pStyle w:val="BodyText"/>
            <w:numPr>
              <w:ilvl w:val="1"/>
              <w:numId w:val="100"/>
            </w:numPr>
            <w:tabs>
              <w:tab w:val="left" w:pos="0"/>
              <w:tab w:val="num" w:pos="1418"/>
            </w:tabs>
            <w:ind w:left="1418" w:hanging="283"/>
          </w:pPr>
        </w:pPrChange>
      </w:pPr>
      <w:r>
        <w:t xml:space="preserve">Facial embeddings are generated using the </w:t>
      </w:r>
      <w:proofErr w:type="spellStart"/>
      <w:r>
        <w:t>face_recognition</w:t>
      </w:r>
      <w:proofErr w:type="spellEnd"/>
      <w:r>
        <w:t xml:space="preserve"> library.</w:t>
      </w:r>
    </w:p>
    <w:p w14:paraId="246D14E0" w14:textId="77777777" w:rsidR="00246905" w:rsidRDefault="00000000">
      <w:pPr>
        <w:pStyle w:val="BodyText"/>
        <w:numPr>
          <w:ilvl w:val="1"/>
          <w:numId w:val="27"/>
        </w:numPr>
        <w:tabs>
          <w:tab w:val="left" w:pos="0"/>
        </w:tabs>
        <w:pPrChange w:id="397" w:author="Henri Ouma" w:date="2025-03-23T20:24:00Z" w16du:dateUtc="2025-03-23T17:24:00Z">
          <w:pPr>
            <w:pStyle w:val="BodyText"/>
            <w:numPr>
              <w:ilvl w:val="1"/>
              <w:numId w:val="100"/>
            </w:numPr>
            <w:tabs>
              <w:tab w:val="left" w:pos="0"/>
              <w:tab w:val="num" w:pos="1418"/>
            </w:tabs>
            <w:ind w:left="1418" w:hanging="283"/>
          </w:pPr>
        </w:pPrChange>
      </w:pPr>
      <w:r>
        <w:t>These embeddings are stored in the database alongside student information.</w:t>
      </w:r>
    </w:p>
    <w:p w14:paraId="07C69FA2" w14:textId="77777777" w:rsidR="00246905" w:rsidRDefault="00000000">
      <w:pPr>
        <w:pStyle w:val="BodyText"/>
        <w:numPr>
          <w:ilvl w:val="0"/>
          <w:numId w:val="27"/>
        </w:numPr>
        <w:tabs>
          <w:tab w:val="clear" w:pos="709"/>
          <w:tab w:val="left" w:pos="0"/>
        </w:tabs>
        <w:pPrChange w:id="398" w:author="Henri Ouma" w:date="2025-03-23T20:24:00Z" w16du:dateUtc="2025-03-23T17:24:00Z">
          <w:pPr>
            <w:pStyle w:val="BodyText"/>
            <w:numPr>
              <w:numId w:val="100"/>
            </w:numPr>
            <w:tabs>
              <w:tab w:val="left" w:pos="0"/>
            </w:tabs>
            <w:ind w:left="709" w:hanging="283"/>
          </w:pPr>
        </w:pPrChange>
      </w:pPr>
      <w:r>
        <w:rPr>
          <w:rStyle w:val="Strong"/>
        </w:rPr>
        <w:t>Student Tracking</w:t>
      </w:r>
      <w:r>
        <w:t>: Newly registered students are displayed in the “Recent Activities” section.</w:t>
      </w:r>
    </w:p>
    <w:p w14:paraId="69E6BD8D" w14:textId="77777777" w:rsidR="00246905" w:rsidRDefault="00000000">
      <w:pPr>
        <w:pStyle w:val="BodyText"/>
        <w:numPr>
          <w:ilvl w:val="0"/>
          <w:numId w:val="27"/>
        </w:numPr>
        <w:tabs>
          <w:tab w:val="clear" w:pos="709"/>
          <w:tab w:val="left" w:pos="0"/>
        </w:tabs>
        <w:pPrChange w:id="399" w:author="Henri Ouma" w:date="2025-03-23T20:24:00Z" w16du:dateUtc="2025-03-23T17:24:00Z">
          <w:pPr>
            <w:pStyle w:val="BodyText"/>
            <w:numPr>
              <w:numId w:val="100"/>
            </w:numPr>
            <w:tabs>
              <w:tab w:val="left" w:pos="0"/>
            </w:tabs>
            <w:ind w:left="709" w:hanging="283"/>
          </w:pPr>
        </w:pPrChange>
      </w:pPr>
      <w:r>
        <w:rPr>
          <w:rStyle w:val="Strong"/>
        </w:rPr>
        <w:t>Database Management</w:t>
      </w:r>
      <w:r>
        <w:t>: The system maintains a database of registered students for facial matching.</w:t>
      </w:r>
    </w:p>
    <w:p w14:paraId="5402B0CC" w14:textId="77777777" w:rsidR="00246905" w:rsidRDefault="00000000">
      <w:pPr>
        <w:pStyle w:val="Heading5"/>
        <w:rPr>
          <w:sz w:val="22"/>
          <w:szCs w:val="22"/>
        </w:rPr>
      </w:pPr>
      <w:bookmarkStart w:id="400" w:name="__RefHeading___Toc8625_1534167848"/>
      <w:bookmarkEnd w:id="400"/>
      <w:r>
        <w:rPr>
          <w:sz w:val="22"/>
          <w:szCs w:val="22"/>
        </w:rPr>
        <w:t>6.1.7 Overall System Workflow</w:t>
      </w:r>
    </w:p>
    <w:p w14:paraId="06457581" w14:textId="77777777" w:rsidR="00246905" w:rsidRDefault="00000000">
      <w:pPr>
        <w:pStyle w:val="BodyText"/>
      </w:pPr>
      <w:r>
        <w:t>The complete workflow of the system can be summarized as follows:</w:t>
      </w:r>
    </w:p>
    <w:p w14:paraId="31B97EDA" w14:textId="77777777" w:rsidR="00246905" w:rsidRDefault="00000000">
      <w:pPr>
        <w:pStyle w:val="BodyText"/>
        <w:numPr>
          <w:ilvl w:val="0"/>
          <w:numId w:val="28"/>
        </w:numPr>
        <w:tabs>
          <w:tab w:val="clear" w:pos="709"/>
          <w:tab w:val="left" w:pos="0"/>
        </w:tabs>
        <w:pPrChange w:id="401" w:author="Henri Ouma" w:date="2025-03-23T20:24:00Z" w16du:dateUtc="2025-03-23T17:24:00Z">
          <w:pPr>
            <w:pStyle w:val="BodyText"/>
            <w:numPr>
              <w:numId w:val="101"/>
            </w:numPr>
            <w:tabs>
              <w:tab w:val="left" w:pos="0"/>
            </w:tabs>
            <w:ind w:left="709" w:hanging="283"/>
          </w:pPr>
        </w:pPrChange>
      </w:pPr>
      <w:r>
        <w:rPr>
          <w:rStyle w:val="Strong"/>
        </w:rPr>
        <w:t>Initialization Phase</w:t>
      </w:r>
      <w:r>
        <w:t>:</w:t>
      </w:r>
    </w:p>
    <w:p w14:paraId="34443262" w14:textId="77777777" w:rsidR="00246905" w:rsidRDefault="00000000">
      <w:pPr>
        <w:pStyle w:val="BodyText"/>
        <w:numPr>
          <w:ilvl w:val="1"/>
          <w:numId w:val="28"/>
        </w:numPr>
        <w:tabs>
          <w:tab w:val="left" w:pos="0"/>
        </w:tabs>
        <w:pPrChange w:id="402" w:author="Henri Ouma" w:date="2025-03-23T20:24:00Z" w16du:dateUtc="2025-03-23T17:24:00Z">
          <w:pPr>
            <w:pStyle w:val="BodyText"/>
            <w:numPr>
              <w:ilvl w:val="1"/>
              <w:numId w:val="101"/>
            </w:numPr>
            <w:tabs>
              <w:tab w:val="left" w:pos="0"/>
              <w:tab w:val="num" w:pos="1418"/>
            </w:tabs>
            <w:ind w:left="1418" w:hanging="283"/>
          </w:pPr>
        </w:pPrChange>
      </w:pPr>
      <w:r>
        <w:t>Administrators register courses and student profiles in the system.</w:t>
      </w:r>
    </w:p>
    <w:p w14:paraId="374DB47E" w14:textId="77777777" w:rsidR="00246905" w:rsidRDefault="00000000">
      <w:pPr>
        <w:pStyle w:val="BodyText"/>
        <w:numPr>
          <w:ilvl w:val="1"/>
          <w:numId w:val="28"/>
        </w:numPr>
        <w:tabs>
          <w:tab w:val="left" w:pos="0"/>
        </w:tabs>
        <w:pPrChange w:id="403" w:author="Henri Ouma" w:date="2025-03-23T20:24:00Z" w16du:dateUtc="2025-03-23T17:24:00Z">
          <w:pPr>
            <w:pStyle w:val="BodyText"/>
            <w:numPr>
              <w:ilvl w:val="1"/>
              <w:numId w:val="101"/>
            </w:numPr>
            <w:tabs>
              <w:tab w:val="left" w:pos="0"/>
              <w:tab w:val="num" w:pos="1418"/>
            </w:tabs>
            <w:ind w:left="1418" w:hanging="283"/>
          </w:pPr>
        </w:pPrChange>
      </w:pPr>
      <w:r>
        <w:t>Teachers are assigned to specific courses.</w:t>
      </w:r>
    </w:p>
    <w:p w14:paraId="3B1205EA" w14:textId="77777777" w:rsidR="00246905" w:rsidRDefault="00000000">
      <w:pPr>
        <w:pStyle w:val="BodyText"/>
        <w:numPr>
          <w:ilvl w:val="1"/>
          <w:numId w:val="28"/>
        </w:numPr>
        <w:tabs>
          <w:tab w:val="left" w:pos="0"/>
        </w:tabs>
        <w:pPrChange w:id="404" w:author="Henri Ouma" w:date="2025-03-23T20:24:00Z" w16du:dateUtc="2025-03-23T17:24:00Z">
          <w:pPr>
            <w:pStyle w:val="BodyText"/>
            <w:numPr>
              <w:ilvl w:val="1"/>
              <w:numId w:val="101"/>
            </w:numPr>
            <w:tabs>
              <w:tab w:val="left" w:pos="0"/>
              <w:tab w:val="num" w:pos="1418"/>
            </w:tabs>
            <w:ind w:left="1418" w:hanging="283"/>
          </w:pPr>
        </w:pPrChange>
      </w:pPr>
      <w:r>
        <w:t>Student faces are enrolled in the recognition database.</w:t>
      </w:r>
    </w:p>
    <w:p w14:paraId="3D79A811" w14:textId="77777777" w:rsidR="00246905" w:rsidRDefault="00000000">
      <w:pPr>
        <w:pStyle w:val="BodyText"/>
        <w:numPr>
          <w:ilvl w:val="0"/>
          <w:numId w:val="28"/>
        </w:numPr>
        <w:tabs>
          <w:tab w:val="clear" w:pos="709"/>
          <w:tab w:val="left" w:pos="0"/>
        </w:tabs>
        <w:pPrChange w:id="405" w:author="Henri Ouma" w:date="2025-03-23T20:24:00Z" w16du:dateUtc="2025-03-23T17:24:00Z">
          <w:pPr>
            <w:pStyle w:val="BodyText"/>
            <w:numPr>
              <w:numId w:val="101"/>
            </w:numPr>
            <w:tabs>
              <w:tab w:val="left" w:pos="0"/>
            </w:tabs>
            <w:ind w:left="709" w:hanging="283"/>
          </w:pPr>
        </w:pPrChange>
      </w:pPr>
      <w:r>
        <w:rPr>
          <w:rStyle w:val="Strong"/>
        </w:rPr>
        <w:t>Class Scheduling Phase</w:t>
      </w:r>
      <w:r>
        <w:t>:</w:t>
      </w:r>
    </w:p>
    <w:p w14:paraId="7F3167A4" w14:textId="77777777" w:rsidR="00246905" w:rsidRDefault="00000000">
      <w:pPr>
        <w:pStyle w:val="BodyText"/>
        <w:numPr>
          <w:ilvl w:val="1"/>
          <w:numId w:val="28"/>
        </w:numPr>
        <w:tabs>
          <w:tab w:val="left" w:pos="0"/>
        </w:tabs>
        <w:pPrChange w:id="406" w:author="Henri Ouma" w:date="2025-03-23T20:24:00Z" w16du:dateUtc="2025-03-23T17:24:00Z">
          <w:pPr>
            <w:pStyle w:val="BodyText"/>
            <w:numPr>
              <w:ilvl w:val="1"/>
              <w:numId w:val="101"/>
            </w:numPr>
            <w:tabs>
              <w:tab w:val="left" w:pos="0"/>
              <w:tab w:val="num" w:pos="1418"/>
            </w:tabs>
            <w:ind w:left="1418" w:hanging="283"/>
          </w:pPr>
        </w:pPrChange>
      </w:pPr>
      <w:r>
        <w:t>Teachers schedule classes specifying course, time, and location.</w:t>
      </w:r>
    </w:p>
    <w:p w14:paraId="25620C1F" w14:textId="77777777" w:rsidR="00246905" w:rsidRDefault="00000000">
      <w:pPr>
        <w:pStyle w:val="BodyText"/>
        <w:numPr>
          <w:ilvl w:val="1"/>
          <w:numId w:val="28"/>
        </w:numPr>
        <w:tabs>
          <w:tab w:val="left" w:pos="0"/>
        </w:tabs>
        <w:pPrChange w:id="407" w:author="Henri Ouma" w:date="2025-03-23T20:24:00Z" w16du:dateUtc="2025-03-23T17:24:00Z">
          <w:pPr>
            <w:pStyle w:val="BodyText"/>
            <w:numPr>
              <w:ilvl w:val="1"/>
              <w:numId w:val="101"/>
            </w:numPr>
            <w:tabs>
              <w:tab w:val="left" w:pos="0"/>
              <w:tab w:val="num" w:pos="1418"/>
            </w:tabs>
            <w:ind w:left="1418" w:hanging="283"/>
          </w:pPr>
        </w:pPrChange>
      </w:pPr>
      <w:r>
        <w:t>The system maintains an upcoming class list with all relevant details.</w:t>
      </w:r>
    </w:p>
    <w:p w14:paraId="3D77B962" w14:textId="77777777" w:rsidR="00246905" w:rsidRDefault="00000000">
      <w:pPr>
        <w:pStyle w:val="BodyText"/>
        <w:numPr>
          <w:ilvl w:val="0"/>
          <w:numId w:val="28"/>
        </w:numPr>
        <w:tabs>
          <w:tab w:val="clear" w:pos="709"/>
          <w:tab w:val="left" w:pos="0"/>
        </w:tabs>
        <w:pPrChange w:id="408" w:author="Henri Ouma" w:date="2025-03-23T20:24:00Z" w16du:dateUtc="2025-03-23T17:24:00Z">
          <w:pPr>
            <w:pStyle w:val="BodyText"/>
            <w:numPr>
              <w:numId w:val="101"/>
            </w:numPr>
            <w:tabs>
              <w:tab w:val="left" w:pos="0"/>
            </w:tabs>
            <w:ind w:left="709" w:hanging="283"/>
          </w:pPr>
        </w:pPrChange>
      </w:pPr>
      <w:r>
        <w:rPr>
          <w:rStyle w:val="Strong"/>
        </w:rPr>
        <w:t>Attendance Capture Phase</w:t>
      </w:r>
      <w:r>
        <w:t>:</w:t>
      </w:r>
    </w:p>
    <w:p w14:paraId="350FC051" w14:textId="77777777" w:rsidR="00246905" w:rsidRDefault="00000000">
      <w:pPr>
        <w:pStyle w:val="BodyText"/>
        <w:numPr>
          <w:ilvl w:val="1"/>
          <w:numId w:val="28"/>
        </w:numPr>
        <w:tabs>
          <w:tab w:val="left" w:pos="0"/>
        </w:tabs>
        <w:pPrChange w:id="409" w:author="Henri Ouma" w:date="2025-03-23T20:24:00Z" w16du:dateUtc="2025-03-23T17:24:00Z">
          <w:pPr>
            <w:pStyle w:val="BodyText"/>
            <w:numPr>
              <w:ilvl w:val="1"/>
              <w:numId w:val="101"/>
            </w:numPr>
            <w:tabs>
              <w:tab w:val="left" w:pos="0"/>
              <w:tab w:val="num" w:pos="1418"/>
            </w:tabs>
            <w:ind w:left="1418" w:hanging="283"/>
          </w:pPr>
        </w:pPrChange>
      </w:pPr>
      <w:r>
        <w:t>Teacher initiates attendance capture for a scheduled class.</w:t>
      </w:r>
    </w:p>
    <w:p w14:paraId="3851A37E" w14:textId="77777777" w:rsidR="00246905" w:rsidRDefault="00000000">
      <w:pPr>
        <w:pStyle w:val="BodyText"/>
        <w:numPr>
          <w:ilvl w:val="1"/>
          <w:numId w:val="28"/>
        </w:numPr>
        <w:tabs>
          <w:tab w:val="left" w:pos="0"/>
        </w:tabs>
        <w:pPrChange w:id="410" w:author="Henri Ouma" w:date="2025-03-23T20:24:00Z" w16du:dateUtc="2025-03-23T17:24:00Z">
          <w:pPr>
            <w:pStyle w:val="BodyText"/>
            <w:numPr>
              <w:ilvl w:val="1"/>
              <w:numId w:val="101"/>
            </w:numPr>
            <w:tabs>
              <w:tab w:val="left" w:pos="0"/>
              <w:tab w:val="num" w:pos="1418"/>
            </w:tabs>
            <w:ind w:left="1418" w:hanging="283"/>
          </w:pPr>
        </w:pPrChange>
      </w:pPr>
      <w:r>
        <w:t>The camera interface activates, processing live video feed.</w:t>
      </w:r>
    </w:p>
    <w:p w14:paraId="2EF9D7DD" w14:textId="77777777" w:rsidR="00246905" w:rsidRDefault="00000000">
      <w:pPr>
        <w:pStyle w:val="BodyText"/>
        <w:numPr>
          <w:ilvl w:val="1"/>
          <w:numId w:val="28"/>
        </w:numPr>
        <w:tabs>
          <w:tab w:val="left" w:pos="0"/>
        </w:tabs>
        <w:pPrChange w:id="411" w:author="Henri Ouma" w:date="2025-03-23T20:24:00Z" w16du:dateUtc="2025-03-23T17:24:00Z">
          <w:pPr>
            <w:pStyle w:val="BodyText"/>
            <w:numPr>
              <w:ilvl w:val="1"/>
              <w:numId w:val="101"/>
            </w:numPr>
            <w:tabs>
              <w:tab w:val="left" w:pos="0"/>
              <w:tab w:val="num" w:pos="1418"/>
            </w:tabs>
            <w:ind w:left="1418" w:hanging="283"/>
          </w:pPr>
        </w:pPrChange>
      </w:pPr>
      <w:r>
        <w:t>Students present themselves to the camera.</w:t>
      </w:r>
    </w:p>
    <w:p w14:paraId="41DB10E0" w14:textId="77777777" w:rsidR="00246905" w:rsidRDefault="00000000">
      <w:pPr>
        <w:pStyle w:val="BodyText"/>
        <w:numPr>
          <w:ilvl w:val="1"/>
          <w:numId w:val="28"/>
        </w:numPr>
        <w:tabs>
          <w:tab w:val="left" w:pos="0"/>
        </w:tabs>
        <w:pPrChange w:id="412" w:author="Henri Ouma" w:date="2025-03-23T20:24:00Z" w16du:dateUtc="2025-03-23T17:24:00Z">
          <w:pPr>
            <w:pStyle w:val="BodyText"/>
            <w:numPr>
              <w:ilvl w:val="1"/>
              <w:numId w:val="101"/>
            </w:numPr>
            <w:tabs>
              <w:tab w:val="left" w:pos="0"/>
              <w:tab w:val="num" w:pos="1418"/>
            </w:tabs>
            <w:ind w:left="1418" w:hanging="283"/>
          </w:pPr>
        </w:pPrChange>
      </w:pPr>
      <w:r>
        <w:t>The system detects faces, extracts features, and matches against enrolled profiles.</w:t>
      </w:r>
    </w:p>
    <w:p w14:paraId="0C23482E" w14:textId="77777777" w:rsidR="00246905" w:rsidRDefault="00000000">
      <w:pPr>
        <w:pStyle w:val="BodyText"/>
        <w:numPr>
          <w:ilvl w:val="1"/>
          <w:numId w:val="28"/>
        </w:numPr>
        <w:tabs>
          <w:tab w:val="left" w:pos="0"/>
        </w:tabs>
        <w:pPrChange w:id="413" w:author="Henri Ouma" w:date="2025-03-23T20:24:00Z" w16du:dateUtc="2025-03-23T17:24:00Z">
          <w:pPr>
            <w:pStyle w:val="BodyText"/>
            <w:numPr>
              <w:ilvl w:val="1"/>
              <w:numId w:val="101"/>
            </w:numPr>
            <w:tabs>
              <w:tab w:val="left" w:pos="0"/>
              <w:tab w:val="num" w:pos="1418"/>
            </w:tabs>
            <w:ind w:left="1418" w:hanging="283"/>
          </w:pPr>
        </w:pPrChange>
      </w:pPr>
      <w:r>
        <w:t>Recognition results are displayed with confidence levels.</w:t>
      </w:r>
    </w:p>
    <w:p w14:paraId="4094C847" w14:textId="77777777" w:rsidR="00246905" w:rsidRDefault="00000000">
      <w:pPr>
        <w:pStyle w:val="BodyText"/>
        <w:numPr>
          <w:ilvl w:val="1"/>
          <w:numId w:val="28"/>
        </w:numPr>
        <w:tabs>
          <w:tab w:val="left" w:pos="0"/>
        </w:tabs>
        <w:pPrChange w:id="414" w:author="Henri Ouma" w:date="2025-03-23T20:24:00Z" w16du:dateUtc="2025-03-23T17:24:00Z">
          <w:pPr>
            <w:pStyle w:val="BodyText"/>
            <w:numPr>
              <w:ilvl w:val="1"/>
              <w:numId w:val="101"/>
            </w:numPr>
            <w:tabs>
              <w:tab w:val="left" w:pos="0"/>
              <w:tab w:val="num" w:pos="1418"/>
            </w:tabs>
            <w:ind w:left="1418" w:hanging="283"/>
          </w:pPr>
        </w:pPrChange>
      </w:pPr>
      <w:r>
        <w:t>Attendance status is updated in real-time.</w:t>
      </w:r>
    </w:p>
    <w:p w14:paraId="26D43525" w14:textId="77777777" w:rsidR="00246905" w:rsidRDefault="00000000">
      <w:pPr>
        <w:pStyle w:val="BodyText"/>
        <w:numPr>
          <w:ilvl w:val="0"/>
          <w:numId w:val="28"/>
        </w:numPr>
        <w:tabs>
          <w:tab w:val="clear" w:pos="709"/>
          <w:tab w:val="left" w:pos="0"/>
        </w:tabs>
        <w:pPrChange w:id="415" w:author="Henri Ouma" w:date="2025-03-23T20:24:00Z" w16du:dateUtc="2025-03-23T17:24:00Z">
          <w:pPr>
            <w:pStyle w:val="BodyText"/>
            <w:numPr>
              <w:numId w:val="101"/>
            </w:numPr>
            <w:tabs>
              <w:tab w:val="left" w:pos="0"/>
            </w:tabs>
            <w:ind w:left="709" w:hanging="283"/>
          </w:pPr>
        </w:pPrChange>
      </w:pPr>
      <w:r>
        <w:rPr>
          <w:rStyle w:val="Strong"/>
        </w:rPr>
        <w:t>Reporting Phase</w:t>
      </w:r>
      <w:r>
        <w:t>:</w:t>
      </w:r>
    </w:p>
    <w:p w14:paraId="36078EC1" w14:textId="77777777" w:rsidR="00246905" w:rsidRDefault="00000000">
      <w:pPr>
        <w:pStyle w:val="BodyText"/>
        <w:numPr>
          <w:ilvl w:val="1"/>
          <w:numId w:val="28"/>
        </w:numPr>
        <w:tabs>
          <w:tab w:val="left" w:pos="0"/>
        </w:tabs>
        <w:pPrChange w:id="416" w:author="Henri Ouma" w:date="2025-03-23T20:24:00Z" w16du:dateUtc="2025-03-23T17:24:00Z">
          <w:pPr>
            <w:pStyle w:val="BodyText"/>
            <w:numPr>
              <w:ilvl w:val="1"/>
              <w:numId w:val="101"/>
            </w:numPr>
            <w:tabs>
              <w:tab w:val="left" w:pos="0"/>
              <w:tab w:val="num" w:pos="1418"/>
            </w:tabs>
            <w:ind w:left="1418" w:hanging="283"/>
          </w:pPr>
        </w:pPrChange>
      </w:pPr>
      <w:r>
        <w:t>Attendance results are compiled at the end of each session.</w:t>
      </w:r>
    </w:p>
    <w:p w14:paraId="5AFC526F" w14:textId="77777777" w:rsidR="00246905" w:rsidRDefault="00000000">
      <w:pPr>
        <w:pStyle w:val="BodyText"/>
        <w:numPr>
          <w:ilvl w:val="1"/>
          <w:numId w:val="28"/>
        </w:numPr>
        <w:tabs>
          <w:tab w:val="left" w:pos="0"/>
        </w:tabs>
        <w:pPrChange w:id="417" w:author="Henri Ouma" w:date="2025-03-23T20:24:00Z" w16du:dateUtc="2025-03-23T17:24:00Z">
          <w:pPr>
            <w:pStyle w:val="BodyText"/>
            <w:numPr>
              <w:ilvl w:val="1"/>
              <w:numId w:val="101"/>
            </w:numPr>
            <w:tabs>
              <w:tab w:val="left" w:pos="0"/>
              <w:tab w:val="num" w:pos="1418"/>
            </w:tabs>
            <w:ind w:left="1418" w:hanging="283"/>
          </w:pPr>
        </w:pPrChange>
      </w:pPr>
      <w:r>
        <w:t>Teachers can review attendance data through the reporting interface.</w:t>
      </w:r>
    </w:p>
    <w:p w14:paraId="1CF361BD" w14:textId="77777777" w:rsidR="00246905" w:rsidRDefault="00000000">
      <w:pPr>
        <w:pStyle w:val="BodyText"/>
        <w:numPr>
          <w:ilvl w:val="1"/>
          <w:numId w:val="28"/>
        </w:numPr>
        <w:tabs>
          <w:tab w:val="left" w:pos="0"/>
        </w:tabs>
        <w:pPrChange w:id="418" w:author="Henri Ouma" w:date="2025-03-23T20:24:00Z" w16du:dateUtc="2025-03-23T17:24:00Z">
          <w:pPr>
            <w:pStyle w:val="BodyText"/>
            <w:numPr>
              <w:ilvl w:val="1"/>
              <w:numId w:val="101"/>
            </w:numPr>
            <w:tabs>
              <w:tab w:val="left" w:pos="0"/>
              <w:tab w:val="num" w:pos="1418"/>
            </w:tabs>
            <w:ind w:left="1418" w:hanging="283"/>
          </w:pPr>
        </w:pPrChange>
      </w:pPr>
      <w:r>
        <w:t>Reports can be downloaded for record-keeping and analysis.</w:t>
      </w:r>
    </w:p>
    <w:p w14:paraId="3FF95B57" w14:textId="77777777" w:rsidR="00246905" w:rsidRDefault="00000000">
      <w:pPr>
        <w:pStyle w:val="BodyText"/>
        <w:numPr>
          <w:ilvl w:val="1"/>
          <w:numId w:val="28"/>
        </w:numPr>
        <w:tabs>
          <w:tab w:val="left" w:pos="0"/>
        </w:tabs>
        <w:pPrChange w:id="419" w:author="Henri Ouma" w:date="2025-03-23T20:24:00Z" w16du:dateUtc="2025-03-23T17:24:00Z">
          <w:pPr>
            <w:pStyle w:val="BodyText"/>
            <w:numPr>
              <w:ilvl w:val="1"/>
              <w:numId w:val="101"/>
            </w:numPr>
            <w:tabs>
              <w:tab w:val="left" w:pos="0"/>
              <w:tab w:val="num" w:pos="1418"/>
            </w:tabs>
            <w:ind w:left="1418" w:hanging="283"/>
          </w:pPr>
        </w:pPrChange>
      </w:pPr>
      <w:r>
        <w:t>Attendance statistics are calculated and displayed.</w:t>
      </w:r>
    </w:p>
    <w:p w14:paraId="5C31DD9D" w14:textId="77777777" w:rsidR="00246905" w:rsidRDefault="00000000">
      <w:pPr>
        <w:pStyle w:val="BodyText"/>
        <w:numPr>
          <w:ilvl w:val="0"/>
          <w:numId w:val="28"/>
        </w:numPr>
        <w:tabs>
          <w:tab w:val="clear" w:pos="709"/>
          <w:tab w:val="left" w:pos="0"/>
        </w:tabs>
        <w:pPrChange w:id="420" w:author="Henri Ouma" w:date="2025-03-23T20:24:00Z" w16du:dateUtc="2025-03-23T17:24:00Z">
          <w:pPr>
            <w:pStyle w:val="BodyText"/>
            <w:numPr>
              <w:numId w:val="101"/>
            </w:numPr>
            <w:tabs>
              <w:tab w:val="left" w:pos="0"/>
            </w:tabs>
            <w:ind w:left="709" w:hanging="283"/>
          </w:pPr>
        </w:pPrChange>
      </w:pPr>
      <w:r>
        <w:rPr>
          <w:rStyle w:val="Strong"/>
        </w:rPr>
        <w:t>Administrative Phase</w:t>
      </w:r>
      <w:r>
        <w:t>:</w:t>
      </w:r>
    </w:p>
    <w:p w14:paraId="000FB50B" w14:textId="77777777" w:rsidR="00246905" w:rsidRDefault="00000000">
      <w:pPr>
        <w:pStyle w:val="BodyText"/>
        <w:numPr>
          <w:ilvl w:val="1"/>
          <w:numId w:val="28"/>
        </w:numPr>
        <w:tabs>
          <w:tab w:val="left" w:pos="0"/>
        </w:tabs>
        <w:pPrChange w:id="421" w:author="Henri Ouma" w:date="2025-03-23T20:24:00Z" w16du:dateUtc="2025-03-23T17:24:00Z">
          <w:pPr>
            <w:pStyle w:val="BodyText"/>
            <w:numPr>
              <w:ilvl w:val="1"/>
              <w:numId w:val="101"/>
            </w:numPr>
            <w:tabs>
              <w:tab w:val="left" w:pos="0"/>
              <w:tab w:val="num" w:pos="1418"/>
            </w:tabs>
            <w:ind w:left="1418" w:hanging="283"/>
          </w:pPr>
        </w:pPrChange>
      </w:pPr>
      <w:r>
        <w:t>System administrators can monitor overall usage and performance.</w:t>
      </w:r>
    </w:p>
    <w:p w14:paraId="75A114C6" w14:textId="77777777" w:rsidR="00246905" w:rsidRDefault="00000000">
      <w:pPr>
        <w:pStyle w:val="BodyText"/>
        <w:numPr>
          <w:ilvl w:val="1"/>
          <w:numId w:val="28"/>
        </w:numPr>
        <w:tabs>
          <w:tab w:val="left" w:pos="0"/>
        </w:tabs>
        <w:pPrChange w:id="422" w:author="Henri Ouma" w:date="2025-03-23T20:24:00Z" w16du:dateUtc="2025-03-23T17:24:00Z">
          <w:pPr>
            <w:pStyle w:val="BodyText"/>
            <w:numPr>
              <w:ilvl w:val="1"/>
              <w:numId w:val="101"/>
            </w:numPr>
            <w:tabs>
              <w:tab w:val="left" w:pos="0"/>
              <w:tab w:val="num" w:pos="1418"/>
            </w:tabs>
            <w:ind w:left="1418" w:hanging="283"/>
          </w:pPr>
        </w:pPrChange>
      </w:pPr>
      <w:r>
        <w:t>New students can be registered as needed.</w:t>
      </w:r>
    </w:p>
    <w:p w14:paraId="3FA6EF76" w14:textId="77777777" w:rsidR="00246905" w:rsidRDefault="00000000">
      <w:pPr>
        <w:pStyle w:val="BodyText"/>
        <w:numPr>
          <w:ilvl w:val="1"/>
          <w:numId w:val="28"/>
        </w:numPr>
        <w:tabs>
          <w:tab w:val="left" w:pos="0"/>
        </w:tabs>
        <w:pPrChange w:id="423" w:author="Henri Ouma" w:date="2025-03-23T20:24:00Z" w16du:dateUtc="2025-03-23T17:24:00Z">
          <w:pPr>
            <w:pStyle w:val="BodyText"/>
            <w:numPr>
              <w:ilvl w:val="1"/>
              <w:numId w:val="101"/>
            </w:numPr>
            <w:tabs>
              <w:tab w:val="left" w:pos="0"/>
              <w:tab w:val="num" w:pos="1418"/>
            </w:tabs>
            <w:ind w:left="1418" w:hanging="283"/>
          </w:pPr>
        </w:pPrChange>
      </w:pPr>
      <w:r>
        <w:t>Course information can be updated.</w:t>
      </w:r>
    </w:p>
    <w:p w14:paraId="023D48FA" w14:textId="77777777" w:rsidR="00246905" w:rsidRDefault="00000000">
      <w:pPr>
        <w:pStyle w:val="BodyText"/>
      </w:pPr>
      <w:r>
        <w:t>This integrated workflow creates a seamless experience that significantly reduces the administrative burden of traditional attendance methods while improving accuracy and providing valuable analytics.</w:t>
      </w:r>
    </w:p>
    <w:p w14:paraId="042560C3" w14:textId="77777777" w:rsidR="00246905" w:rsidRDefault="00000000">
      <w:pPr>
        <w:pStyle w:val="Heading3"/>
        <w:spacing w:before="280" w:after="280"/>
      </w:pPr>
      <w:bookmarkStart w:id="424" w:name="__RefHeading___Toc8627_1534167848"/>
      <w:bookmarkEnd w:id="424"/>
      <w:r>
        <w:t>6.2 User Experience and Performance Analysis</w:t>
      </w:r>
    </w:p>
    <w:p w14:paraId="28FDC653" w14:textId="77777777" w:rsidR="00246905" w:rsidRDefault="00000000">
      <w:pPr>
        <w:pStyle w:val="Heading5"/>
        <w:rPr>
          <w:sz w:val="22"/>
          <w:szCs w:val="22"/>
        </w:rPr>
      </w:pPr>
      <w:bookmarkStart w:id="425" w:name="__RefHeading___Toc8629_1534167848"/>
      <w:bookmarkEnd w:id="425"/>
      <w:r>
        <w:rPr>
          <w:sz w:val="22"/>
          <w:szCs w:val="22"/>
        </w:rPr>
        <w:t>6.2.1 Interface Design and Usability</w:t>
      </w:r>
    </w:p>
    <w:p w14:paraId="2AAE3270" w14:textId="77777777" w:rsidR="00246905" w:rsidRDefault="00000000">
      <w:pPr>
        <w:pStyle w:val="BodyText"/>
      </w:pPr>
      <w:r>
        <w:t>The Face Attendance System provides a clean, intuitive user interface optimized for different user roles:</w:t>
      </w:r>
    </w:p>
    <w:p w14:paraId="77D1CA8A" w14:textId="77777777" w:rsidR="00246905" w:rsidRDefault="00000000">
      <w:pPr>
        <w:pStyle w:val="BodyText"/>
        <w:numPr>
          <w:ilvl w:val="0"/>
          <w:numId w:val="29"/>
        </w:numPr>
        <w:tabs>
          <w:tab w:val="clear" w:pos="709"/>
          <w:tab w:val="left" w:pos="0"/>
        </w:tabs>
        <w:pPrChange w:id="426" w:author="Henri Ouma" w:date="2025-03-23T20:24:00Z" w16du:dateUtc="2025-03-23T17:24:00Z">
          <w:pPr>
            <w:pStyle w:val="BodyText"/>
            <w:numPr>
              <w:numId w:val="102"/>
            </w:numPr>
            <w:tabs>
              <w:tab w:val="left" w:pos="0"/>
            </w:tabs>
            <w:ind w:left="709" w:hanging="283"/>
          </w:pPr>
        </w:pPrChange>
      </w:pPr>
      <w:r>
        <w:rPr>
          <w:rStyle w:val="Strong"/>
        </w:rPr>
        <w:t>Dashboard Layout</w:t>
      </w:r>
      <w:r>
        <w:t>: The Teacher Dashboard (Image 1) employs a card-based design with clearly delineated sections for Quick Actions, Real-time Attendance Status, and Recent Activities, making information readily accessible.</w:t>
      </w:r>
    </w:p>
    <w:p w14:paraId="4653FC24" w14:textId="77777777" w:rsidR="00246905" w:rsidRDefault="00000000">
      <w:pPr>
        <w:pStyle w:val="BodyText"/>
        <w:numPr>
          <w:ilvl w:val="0"/>
          <w:numId w:val="29"/>
        </w:numPr>
        <w:tabs>
          <w:tab w:val="clear" w:pos="709"/>
          <w:tab w:val="left" w:pos="0"/>
        </w:tabs>
        <w:pPrChange w:id="427" w:author="Henri Ouma" w:date="2025-03-23T20:24:00Z" w16du:dateUtc="2025-03-23T17:24:00Z">
          <w:pPr>
            <w:pStyle w:val="BodyText"/>
            <w:numPr>
              <w:numId w:val="102"/>
            </w:numPr>
            <w:tabs>
              <w:tab w:val="left" w:pos="0"/>
            </w:tabs>
            <w:ind w:left="709" w:hanging="283"/>
          </w:pPr>
        </w:pPrChange>
      </w:pPr>
      <w:r>
        <w:rPr>
          <w:rStyle w:val="Strong"/>
        </w:rPr>
        <w:t>Color Coding</w:t>
      </w:r>
      <w:r>
        <w:t>: The system uses intuitive color coding (green for 100% attendance, yellow for partial attendance, red for 0% attendance) to provide at-a-glance status information.</w:t>
      </w:r>
    </w:p>
    <w:p w14:paraId="1EFCD7CF" w14:textId="77777777" w:rsidR="00246905" w:rsidRDefault="00000000">
      <w:pPr>
        <w:pStyle w:val="BodyText"/>
        <w:numPr>
          <w:ilvl w:val="0"/>
          <w:numId w:val="29"/>
        </w:numPr>
        <w:tabs>
          <w:tab w:val="clear" w:pos="709"/>
          <w:tab w:val="left" w:pos="0"/>
        </w:tabs>
        <w:pPrChange w:id="428" w:author="Henri Ouma" w:date="2025-03-23T20:24:00Z" w16du:dateUtc="2025-03-23T17:24:00Z">
          <w:pPr>
            <w:pStyle w:val="BodyText"/>
            <w:numPr>
              <w:numId w:val="102"/>
            </w:numPr>
            <w:tabs>
              <w:tab w:val="left" w:pos="0"/>
            </w:tabs>
            <w:ind w:left="709" w:hanging="283"/>
          </w:pPr>
        </w:pPrChange>
      </w:pPr>
      <w:r>
        <w:rPr>
          <w:rStyle w:val="Strong"/>
        </w:rPr>
        <w:t>Action Buttons</w:t>
      </w:r>
      <w:r>
        <w:t>: Prominent, color-coded action buttons (blue for scheduling, green for starting attendance, purple for reports) create clear visual hierarchies for common tasks.</w:t>
      </w:r>
    </w:p>
    <w:p w14:paraId="64EFD4CC" w14:textId="77777777" w:rsidR="00246905" w:rsidRDefault="00000000">
      <w:pPr>
        <w:pStyle w:val="BodyText"/>
        <w:numPr>
          <w:ilvl w:val="0"/>
          <w:numId w:val="29"/>
        </w:numPr>
        <w:tabs>
          <w:tab w:val="clear" w:pos="709"/>
          <w:tab w:val="left" w:pos="0"/>
        </w:tabs>
        <w:pPrChange w:id="429" w:author="Henri Ouma" w:date="2025-03-23T20:24:00Z" w16du:dateUtc="2025-03-23T17:24:00Z">
          <w:pPr>
            <w:pStyle w:val="BodyText"/>
            <w:numPr>
              <w:numId w:val="102"/>
            </w:numPr>
            <w:tabs>
              <w:tab w:val="left" w:pos="0"/>
            </w:tabs>
            <w:ind w:left="709" w:hanging="283"/>
          </w:pPr>
        </w:pPrChange>
      </w:pPr>
      <w:r>
        <w:rPr>
          <w:rStyle w:val="Strong"/>
        </w:rPr>
        <w:t>Navigation</w:t>
      </w:r>
      <w:r>
        <w:t>: The top navigation bar provides quick access to key system areas (Schedule, Reports, Register Student).</w:t>
      </w:r>
    </w:p>
    <w:p w14:paraId="5FC38394" w14:textId="77777777" w:rsidR="00246905" w:rsidRDefault="00000000">
      <w:pPr>
        <w:pStyle w:val="BodyText"/>
        <w:numPr>
          <w:ilvl w:val="0"/>
          <w:numId w:val="29"/>
        </w:numPr>
        <w:tabs>
          <w:tab w:val="clear" w:pos="709"/>
          <w:tab w:val="left" w:pos="0"/>
        </w:tabs>
        <w:pPrChange w:id="430" w:author="Henri Ouma" w:date="2025-03-23T20:24:00Z" w16du:dateUtc="2025-03-23T17:24:00Z">
          <w:pPr>
            <w:pStyle w:val="BodyText"/>
            <w:numPr>
              <w:numId w:val="102"/>
            </w:numPr>
            <w:tabs>
              <w:tab w:val="left" w:pos="0"/>
            </w:tabs>
            <w:ind w:left="709" w:hanging="283"/>
          </w:pPr>
        </w:pPrChange>
      </w:pPr>
      <w:r>
        <w:rPr>
          <w:rStyle w:val="Strong"/>
        </w:rPr>
        <w:t>Responsive Design</w:t>
      </w:r>
      <w:r>
        <w:t>: The interface adapts to different screen sizes while maintaining functionality and readability, implemented through Tailwind CSS's responsive utilities.</w:t>
      </w:r>
    </w:p>
    <w:p w14:paraId="6A9BAD10" w14:textId="77777777" w:rsidR="00246905" w:rsidRDefault="00000000">
      <w:pPr>
        <w:pStyle w:val="Heading5"/>
        <w:rPr>
          <w:sz w:val="22"/>
          <w:szCs w:val="22"/>
        </w:rPr>
      </w:pPr>
      <w:bookmarkStart w:id="431" w:name="__RefHeading___Toc8631_1534167848"/>
      <w:bookmarkEnd w:id="431"/>
      <w:r>
        <w:rPr>
          <w:sz w:val="22"/>
          <w:szCs w:val="22"/>
        </w:rPr>
        <w:t>6.2.2 Facial Recognition Performance</w:t>
      </w:r>
    </w:p>
    <w:p w14:paraId="714B3905" w14:textId="77777777" w:rsidR="00246905" w:rsidRDefault="00000000">
      <w:pPr>
        <w:pStyle w:val="BodyText"/>
      </w:pPr>
      <w:r>
        <w:t>Based on the implementation, the facial recognition component demonstrates the following performance characteristics:</w:t>
      </w:r>
    </w:p>
    <w:p w14:paraId="6DD75878" w14:textId="77777777" w:rsidR="00246905" w:rsidRDefault="00000000">
      <w:pPr>
        <w:pStyle w:val="BodyText"/>
        <w:numPr>
          <w:ilvl w:val="0"/>
          <w:numId w:val="30"/>
        </w:numPr>
        <w:tabs>
          <w:tab w:val="clear" w:pos="709"/>
          <w:tab w:val="left" w:pos="0"/>
        </w:tabs>
        <w:pPrChange w:id="432" w:author="Henri Ouma" w:date="2025-03-23T20:24:00Z" w16du:dateUtc="2025-03-23T17:24:00Z">
          <w:pPr>
            <w:pStyle w:val="BodyText"/>
            <w:numPr>
              <w:numId w:val="103"/>
            </w:numPr>
            <w:tabs>
              <w:tab w:val="left" w:pos="0"/>
            </w:tabs>
            <w:ind w:left="709" w:hanging="283"/>
          </w:pPr>
        </w:pPrChange>
      </w:pPr>
      <w:r>
        <w:rPr>
          <w:rStyle w:val="Strong"/>
        </w:rPr>
        <w:t>Recognition Accuracy</w:t>
      </w:r>
      <w:r>
        <w:t>: The system displays confidence levels for matches, allowing for threshold adjustment to balance between false positives and false negatives.</w:t>
      </w:r>
    </w:p>
    <w:p w14:paraId="7969E3E8" w14:textId="77777777" w:rsidR="00246905" w:rsidRDefault="00000000">
      <w:pPr>
        <w:pStyle w:val="BodyText"/>
        <w:numPr>
          <w:ilvl w:val="0"/>
          <w:numId w:val="30"/>
        </w:numPr>
        <w:tabs>
          <w:tab w:val="clear" w:pos="709"/>
          <w:tab w:val="left" w:pos="0"/>
        </w:tabs>
        <w:pPrChange w:id="433" w:author="Henri Ouma" w:date="2025-03-23T20:24:00Z" w16du:dateUtc="2025-03-23T17:24:00Z">
          <w:pPr>
            <w:pStyle w:val="BodyText"/>
            <w:numPr>
              <w:numId w:val="103"/>
            </w:numPr>
            <w:tabs>
              <w:tab w:val="left" w:pos="0"/>
            </w:tabs>
            <w:ind w:left="709" w:hanging="283"/>
          </w:pPr>
        </w:pPrChange>
      </w:pPr>
      <w:r>
        <w:rPr>
          <w:rStyle w:val="Strong"/>
        </w:rPr>
        <w:t>Detection Speed</w:t>
      </w:r>
      <w:r>
        <w:t>: Face detection occurs in real-time, with immediate feedback showing the bounding box and identity information overlaid on the video feed.</w:t>
      </w:r>
    </w:p>
    <w:p w14:paraId="6E594645" w14:textId="0AAC6B02" w:rsidR="00246905" w:rsidRDefault="00000000">
      <w:pPr>
        <w:pStyle w:val="BodyText"/>
        <w:numPr>
          <w:ilvl w:val="0"/>
          <w:numId w:val="30"/>
        </w:numPr>
        <w:tabs>
          <w:tab w:val="clear" w:pos="709"/>
          <w:tab w:val="left" w:pos="0"/>
        </w:tabs>
        <w:pPrChange w:id="434" w:author="Henri Ouma" w:date="2025-03-23T20:24:00Z" w16du:dateUtc="2025-03-23T17:24:00Z">
          <w:pPr>
            <w:pStyle w:val="BodyText"/>
            <w:numPr>
              <w:numId w:val="103"/>
            </w:numPr>
            <w:tabs>
              <w:tab w:val="left" w:pos="0"/>
            </w:tabs>
            <w:ind w:left="709" w:hanging="283"/>
          </w:pPr>
        </w:pPrChange>
      </w:pPr>
      <w:r>
        <w:rPr>
          <w:rStyle w:val="Strong"/>
        </w:rPr>
        <w:t>Environmental Adaptability</w:t>
      </w:r>
      <w:r>
        <w:t>: The system functions in standard classroom environments with regular lighting conditions</w:t>
      </w:r>
      <w:r w:rsidR="004D397D">
        <w:t>.</w:t>
      </w:r>
    </w:p>
    <w:p w14:paraId="71E9C32B" w14:textId="77777777" w:rsidR="00246905" w:rsidRDefault="00000000">
      <w:pPr>
        <w:pStyle w:val="BodyText"/>
        <w:numPr>
          <w:ilvl w:val="0"/>
          <w:numId w:val="30"/>
        </w:numPr>
        <w:tabs>
          <w:tab w:val="clear" w:pos="709"/>
          <w:tab w:val="left" w:pos="0"/>
        </w:tabs>
        <w:pPrChange w:id="435" w:author="Henri Ouma" w:date="2025-03-23T20:24:00Z" w16du:dateUtc="2025-03-23T17:24:00Z">
          <w:pPr>
            <w:pStyle w:val="BodyText"/>
            <w:numPr>
              <w:numId w:val="103"/>
            </w:numPr>
            <w:tabs>
              <w:tab w:val="left" w:pos="0"/>
            </w:tabs>
            <w:ind w:left="709" w:hanging="283"/>
          </w:pPr>
        </w:pPrChange>
      </w:pPr>
      <w:r>
        <w:rPr>
          <w:rStyle w:val="Strong"/>
        </w:rPr>
        <w:t>Confidence Metrics</w:t>
      </w:r>
      <w:r>
        <w:t>: The percentage-based confidence score provides transparency about the reliability of each recognition event.</w:t>
      </w:r>
    </w:p>
    <w:p w14:paraId="2FF13D70" w14:textId="77777777" w:rsidR="00246905" w:rsidRDefault="00000000">
      <w:pPr>
        <w:pStyle w:val="BodyText"/>
        <w:numPr>
          <w:ilvl w:val="0"/>
          <w:numId w:val="30"/>
        </w:numPr>
        <w:tabs>
          <w:tab w:val="clear" w:pos="709"/>
          <w:tab w:val="left" w:pos="0"/>
        </w:tabs>
        <w:pPrChange w:id="436" w:author="Henri Ouma" w:date="2025-03-23T20:24:00Z" w16du:dateUtc="2025-03-23T17:24:00Z">
          <w:pPr>
            <w:pStyle w:val="BodyText"/>
            <w:numPr>
              <w:numId w:val="103"/>
            </w:numPr>
            <w:tabs>
              <w:tab w:val="left" w:pos="0"/>
            </w:tabs>
            <w:ind w:left="709" w:hanging="283"/>
          </w:pPr>
        </w:pPrChange>
      </w:pPr>
      <w:r>
        <w:rPr>
          <w:rStyle w:val="Strong"/>
        </w:rPr>
        <w:t>Processing Efficiency</w:t>
      </w:r>
      <w:r>
        <w:t>: The hybrid approach (browser-based detection with server-based verification) optimizes performance by distributing computational load.</w:t>
      </w:r>
    </w:p>
    <w:p w14:paraId="54CEAC0E" w14:textId="77777777" w:rsidR="00246905" w:rsidRDefault="00000000">
      <w:pPr>
        <w:pStyle w:val="Heading5"/>
        <w:rPr>
          <w:sz w:val="22"/>
          <w:szCs w:val="22"/>
        </w:rPr>
      </w:pPr>
      <w:bookmarkStart w:id="437" w:name="__RefHeading___Toc8633_1534167848"/>
      <w:bookmarkEnd w:id="437"/>
      <w:r>
        <w:rPr>
          <w:sz w:val="22"/>
          <w:szCs w:val="22"/>
        </w:rPr>
        <w:t>6.2.3 System Responsiveness</w:t>
      </w:r>
    </w:p>
    <w:p w14:paraId="17AB8209" w14:textId="77777777" w:rsidR="00246905" w:rsidRDefault="00000000">
      <w:pPr>
        <w:pStyle w:val="BodyText"/>
      </w:pPr>
      <w:r>
        <w:t>The system demonstrates efficient performance characteristics:</w:t>
      </w:r>
    </w:p>
    <w:p w14:paraId="29A84ACB" w14:textId="77777777" w:rsidR="00246905" w:rsidRDefault="00000000">
      <w:pPr>
        <w:pStyle w:val="BodyText"/>
        <w:numPr>
          <w:ilvl w:val="0"/>
          <w:numId w:val="31"/>
        </w:numPr>
        <w:tabs>
          <w:tab w:val="clear" w:pos="709"/>
          <w:tab w:val="left" w:pos="0"/>
        </w:tabs>
        <w:pPrChange w:id="438" w:author="Henri Ouma" w:date="2025-03-23T20:24:00Z" w16du:dateUtc="2025-03-23T17:24:00Z">
          <w:pPr>
            <w:pStyle w:val="BodyText"/>
            <w:numPr>
              <w:numId w:val="104"/>
            </w:numPr>
            <w:tabs>
              <w:tab w:val="left" w:pos="0"/>
            </w:tabs>
            <w:ind w:left="709" w:hanging="283"/>
          </w:pPr>
        </w:pPrChange>
      </w:pPr>
      <w:r>
        <w:rPr>
          <w:rStyle w:val="Strong"/>
        </w:rPr>
        <w:t>Real-time Processing</w:t>
      </w:r>
      <w:r>
        <w:t>: Attendance marking occurs immediately upon successful facial recognition.</w:t>
      </w:r>
    </w:p>
    <w:p w14:paraId="384A1813" w14:textId="77777777" w:rsidR="00246905" w:rsidRDefault="00000000">
      <w:pPr>
        <w:pStyle w:val="BodyText"/>
        <w:numPr>
          <w:ilvl w:val="0"/>
          <w:numId w:val="31"/>
        </w:numPr>
        <w:tabs>
          <w:tab w:val="clear" w:pos="709"/>
          <w:tab w:val="left" w:pos="0"/>
        </w:tabs>
        <w:pPrChange w:id="439" w:author="Henri Ouma" w:date="2025-03-23T20:24:00Z" w16du:dateUtc="2025-03-23T17:24:00Z">
          <w:pPr>
            <w:pStyle w:val="BodyText"/>
            <w:numPr>
              <w:numId w:val="104"/>
            </w:numPr>
            <w:tabs>
              <w:tab w:val="left" w:pos="0"/>
            </w:tabs>
            <w:ind w:left="709" w:hanging="283"/>
          </w:pPr>
        </w:pPrChange>
      </w:pPr>
      <w:r>
        <w:rPr>
          <w:rStyle w:val="Strong"/>
        </w:rPr>
        <w:t>Data Synchronization</w:t>
      </w:r>
      <w:r>
        <w:t>: Attendance records are promptly updated and reflected in the reporting interface.</w:t>
      </w:r>
    </w:p>
    <w:p w14:paraId="0D8A71F0" w14:textId="77777777" w:rsidR="00246905" w:rsidRDefault="00000000">
      <w:pPr>
        <w:pStyle w:val="BodyText"/>
        <w:numPr>
          <w:ilvl w:val="0"/>
          <w:numId w:val="31"/>
        </w:numPr>
        <w:tabs>
          <w:tab w:val="clear" w:pos="709"/>
          <w:tab w:val="left" w:pos="0"/>
        </w:tabs>
        <w:pPrChange w:id="440" w:author="Henri Ouma" w:date="2025-03-23T20:24:00Z" w16du:dateUtc="2025-03-23T17:24:00Z">
          <w:pPr>
            <w:pStyle w:val="BodyText"/>
            <w:numPr>
              <w:numId w:val="104"/>
            </w:numPr>
            <w:tabs>
              <w:tab w:val="left" w:pos="0"/>
            </w:tabs>
            <w:ind w:left="709" w:hanging="283"/>
          </w:pPr>
        </w:pPrChange>
      </w:pPr>
      <w:r>
        <w:rPr>
          <w:rStyle w:val="Strong"/>
        </w:rPr>
        <w:t>Session Management</w:t>
      </w:r>
      <w:r>
        <w:t>: The system efficiently handles class session creation, activation, and completion with appropriate status updates.</w:t>
      </w:r>
    </w:p>
    <w:p w14:paraId="1341C048" w14:textId="77777777" w:rsidR="00246905" w:rsidRDefault="00000000">
      <w:pPr>
        <w:pStyle w:val="BodyText"/>
        <w:numPr>
          <w:ilvl w:val="0"/>
          <w:numId w:val="31"/>
        </w:numPr>
        <w:tabs>
          <w:tab w:val="clear" w:pos="709"/>
          <w:tab w:val="left" w:pos="0"/>
        </w:tabs>
        <w:pPrChange w:id="441" w:author="Henri Ouma" w:date="2025-03-23T20:24:00Z" w16du:dateUtc="2025-03-23T17:24:00Z">
          <w:pPr>
            <w:pStyle w:val="BodyText"/>
            <w:numPr>
              <w:numId w:val="104"/>
            </w:numPr>
            <w:tabs>
              <w:tab w:val="left" w:pos="0"/>
            </w:tabs>
            <w:ind w:left="709" w:hanging="283"/>
          </w:pPr>
        </w:pPrChange>
      </w:pPr>
      <w:r>
        <w:rPr>
          <w:rStyle w:val="Strong"/>
        </w:rPr>
        <w:t>Report Generation</w:t>
      </w:r>
      <w:r>
        <w:t>: Attendance reports are generated on-demand with minimal processing delay.</w:t>
      </w:r>
    </w:p>
    <w:p w14:paraId="5C7A578E" w14:textId="77777777" w:rsidR="00246905" w:rsidRDefault="00000000">
      <w:pPr>
        <w:pStyle w:val="Heading5"/>
        <w:rPr>
          <w:sz w:val="22"/>
          <w:szCs w:val="22"/>
        </w:rPr>
      </w:pPr>
      <w:bookmarkStart w:id="442" w:name="__RefHeading___Toc8635_1534167848"/>
      <w:bookmarkEnd w:id="442"/>
      <w:r>
        <w:rPr>
          <w:sz w:val="22"/>
          <w:szCs w:val="22"/>
        </w:rPr>
        <w:t>6.2.4 User Feedback and Improvements</w:t>
      </w:r>
    </w:p>
    <w:p w14:paraId="5C7DD4C6" w14:textId="77777777" w:rsidR="00246905" w:rsidRDefault="00000000">
      <w:pPr>
        <w:pStyle w:val="BodyText"/>
      </w:pPr>
      <w:r>
        <w:t>During implementation and testing, the following user experience insights were gathered:</w:t>
      </w:r>
    </w:p>
    <w:p w14:paraId="6258A93D" w14:textId="77777777" w:rsidR="00246905" w:rsidRDefault="00000000">
      <w:pPr>
        <w:pStyle w:val="BodyText"/>
        <w:numPr>
          <w:ilvl w:val="0"/>
          <w:numId w:val="32"/>
        </w:numPr>
        <w:tabs>
          <w:tab w:val="clear" w:pos="709"/>
          <w:tab w:val="left" w:pos="0"/>
        </w:tabs>
        <w:pPrChange w:id="443" w:author="Henri Ouma" w:date="2025-03-23T20:24:00Z" w16du:dateUtc="2025-03-23T17:24:00Z">
          <w:pPr>
            <w:pStyle w:val="BodyText"/>
            <w:numPr>
              <w:numId w:val="105"/>
            </w:numPr>
            <w:tabs>
              <w:tab w:val="left" w:pos="0"/>
            </w:tabs>
            <w:ind w:left="709" w:hanging="283"/>
          </w:pPr>
        </w:pPrChange>
      </w:pPr>
      <w:r>
        <w:rPr>
          <w:rStyle w:val="Strong"/>
        </w:rPr>
        <w:t>Visual Confirmation</w:t>
      </w:r>
      <w:r>
        <w:t>: Users appreciated the immediate visual feedback during facial recognition (bounding box and name display).</w:t>
      </w:r>
    </w:p>
    <w:p w14:paraId="7E6165EB" w14:textId="77777777" w:rsidR="00246905" w:rsidRDefault="00000000">
      <w:pPr>
        <w:pStyle w:val="BodyText"/>
        <w:numPr>
          <w:ilvl w:val="0"/>
          <w:numId w:val="32"/>
        </w:numPr>
        <w:tabs>
          <w:tab w:val="clear" w:pos="709"/>
          <w:tab w:val="left" w:pos="0"/>
        </w:tabs>
        <w:pPrChange w:id="444" w:author="Henri Ouma" w:date="2025-03-23T20:24:00Z" w16du:dateUtc="2025-03-23T17:24:00Z">
          <w:pPr>
            <w:pStyle w:val="BodyText"/>
            <w:numPr>
              <w:numId w:val="105"/>
            </w:numPr>
            <w:tabs>
              <w:tab w:val="left" w:pos="0"/>
            </w:tabs>
            <w:ind w:left="709" w:hanging="283"/>
          </w:pPr>
        </w:pPrChange>
      </w:pPr>
      <w:r>
        <w:rPr>
          <w:rStyle w:val="Strong"/>
        </w:rPr>
        <w:t>Dashboard Efficiency</w:t>
      </w:r>
      <w:r>
        <w:t>: The centralized dashboard design reduced navigation complexity for teachers managing multiple classes.</w:t>
      </w:r>
    </w:p>
    <w:p w14:paraId="798FE3A0" w14:textId="77777777" w:rsidR="00246905" w:rsidRDefault="00000000">
      <w:pPr>
        <w:pStyle w:val="BodyText"/>
        <w:numPr>
          <w:ilvl w:val="0"/>
          <w:numId w:val="32"/>
        </w:numPr>
        <w:tabs>
          <w:tab w:val="clear" w:pos="709"/>
          <w:tab w:val="left" w:pos="0"/>
        </w:tabs>
        <w:pPrChange w:id="445" w:author="Henri Ouma" w:date="2025-03-23T20:24:00Z" w16du:dateUtc="2025-03-23T17:24:00Z">
          <w:pPr>
            <w:pStyle w:val="BodyText"/>
            <w:numPr>
              <w:numId w:val="105"/>
            </w:numPr>
            <w:tabs>
              <w:tab w:val="left" w:pos="0"/>
            </w:tabs>
            <w:ind w:left="709" w:hanging="283"/>
          </w:pPr>
        </w:pPrChange>
      </w:pPr>
      <w:r>
        <w:rPr>
          <w:rStyle w:val="Strong"/>
        </w:rPr>
        <w:t>Report Accessibility</w:t>
      </w:r>
      <w:r>
        <w:t>: The ability to download attendance reports for individual sessions was particularly valued by administrative staff.</w:t>
      </w:r>
    </w:p>
    <w:p w14:paraId="201C69B0" w14:textId="77777777" w:rsidR="00246905" w:rsidRDefault="00000000">
      <w:pPr>
        <w:pStyle w:val="BodyText"/>
        <w:numPr>
          <w:ilvl w:val="0"/>
          <w:numId w:val="32"/>
        </w:numPr>
        <w:tabs>
          <w:tab w:val="clear" w:pos="709"/>
          <w:tab w:val="left" w:pos="0"/>
        </w:tabs>
        <w:pPrChange w:id="446" w:author="Henri Ouma" w:date="2025-03-23T20:24:00Z" w16du:dateUtc="2025-03-23T17:24:00Z">
          <w:pPr>
            <w:pStyle w:val="BodyText"/>
            <w:numPr>
              <w:numId w:val="105"/>
            </w:numPr>
            <w:tabs>
              <w:tab w:val="left" w:pos="0"/>
            </w:tabs>
            <w:ind w:left="709" w:hanging="283"/>
          </w:pPr>
        </w:pPrChange>
      </w:pPr>
      <w:r>
        <w:rPr>
          <w:rStyle w:val="Strong"/>
        </w:rPr>
        <w:t>Scheduling Interface</w:t>
      </w:r>
      <w:r>
        <w:t>: The straightforward scheduling form simplified the process of creating new class sessions.</w:t>
      </w:r>
    </w:p>
    <w:p w14:paraId="7D0F4273" w14:textId="77777777" w:rsidR="00246905" w:rsidRDefault="00000000">
      <w:pPr>
        <w:pStyle w:val="Heading3"/>
        <w:spacing w:before="280" w:after="280"/>
      </w:pPr>
      <w:bookmarkStart w:id="447" w:name="__RefHeading___Toc8637_1534167848"/>
      <w:bookmarkEnd w:id="447"/>
      <w:r>
        <w:t>6.3 Test Cases and Evaluation</w:t>
      </w:r>
    </w:p>
    <w:p w14:paraId="4D753AD9" w14:textId="77777777" w:rsidR="00246905" w:rsidRDefault="00000000">
      <w:pPr>
        <w:pStyle w:val="Heading5"/>
        <w:rPr>
          <w:sz w:val="22"/>
          <w:szCs w:val="22"/>
        </w:rPr>
      </w:pPr>
      <w:bookmarkStart w:id="448" w:name="__RefHeading___Toc8639_1534167848"/>
      <w:bookmarkEnd w:id="448"/>
      <w:r>
        <w:rPr>
          <w:sz w:val="22"/>
          <w:szCs w:val="22"/>
        </w:rPr>
        <w:t>6.3.1 Functional Testing</w:t>
      </w:r>
    </w:p>
    <w:p w14:paraId="255F8774" w14:textId="77777777" w:rsidR="00246905" w:rsidRDefault="00000000">
      <w:pPr>
        <w:pStyle w:val="BodyText"/>
      </w:pPr>
      <w:r>
        <w:t>The following key test cases were executed to verify system functionality: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237"/>
        <w:gridCol w:w="2817"/>
        <w:gridCol w:w="2290"/>
        <w:gridCol w:w="3079"/>
        <w:gridCol w:w="1153"/>
      </w:tblGrid>
      <w:tr w:rsidR="00246905" w14:paraId="1FB3D7F2" w14:textId="77777777">
        <w:tc>
          <w:tcPr>
            <w:tcW w:w="1224" w:type="dxa"/>
            <w:tcBorders>
              <w:top w:val="single" w:sz="4" w:space="0" w:color="000000"/>
              <w:left w:val="single" w:sz="4" w:space="0" w:color="000000"/>
              <w:bottom w:val="single" w:sz="4" w:space="0" w:color="000000"/>
            </w:tcBorders>
          </w:tcPr>
          <w:p w14:paraId="5CDC20D7"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Test Case</w:t>
            </w:r>
          </w:p>
        </w:tc>
        <w:tc>
          <w:tcPr>
            <w:tcW w:w="2788" w:type="dxa"/>
            <w:tcBorders>
              <w:top w:val="single" w:sz="4" w:space="0" w:color="000000"/>
              <w:left w:val="single" w:sz="4" w:space="0" w:color="000000"/>
              <w:bottom w:val="single" w:sz="4" w:space="0" w:color="000000"/>
            </w:tcBorders>
          </w:tcPr>
          <w:p w14:paraId="03E4BEB0"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Description</w:t>
            </w:r>
          </w:p>
        </w:tc>
        <w:tc>
          <w:tcPr>
            <w:tcW w:w="2266" w:type="dxa"/>
            <w:tcBorders>
              <w:top w:val="single" w:sz="4" w:space="0" w:color="000000"/>
              <w:left w:val="single" w:sz="4" w:space="0" w:color="000000"/>
              <w:bottom w:val="single" w:sz="4" w:space="0" w:color="000000"/>
            </w:tcBorders>
          </w:tcPr>
          <w:p w14:paraId="79740C99"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Expected Result</w:t>
            </w:r>
          </w:p>
        </w:tc>
        <w:tc>
          <w:tcPr>
            <w:tcW w:w="3047" w:type="dxa"/>
            <w:tcBorders>
              <w:top w:val="single" w:sz="4" w:space="0" w:color="000000"/>
              <w:left w:val="single" w:sz="4" w:space="0" w:color="000000"/>
              <w:bottom w:val="single" w:sz="4" w:space="0" w:color="000000"/>
            </w:tcBorders>
          </w:tcPr>
          <w:p w14:paraId="74143F4B"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14:paraId="47CD07DF" w14:textId="77777777" w:rsidR="00246905" w:rsidRDefault="00000000">
            <w:pPr>
              <w:pStyle w:val="TableHeading"/>
              <w:jc w:val="left"/>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Status</w:t>
            </w:r>
          </w:p>
        </w:tc>
      </w:tr>
      <w:tr w:rsidR="00246905" w14:paraId="7E46855D" w14:textId="77777777">
        <w:tc>
          <w:tcPr>
            <w:tcW w:w="1224" w:type="dxa"/>
            <w:tcBorders>
              <w:left w:val="single" w:sz="4" w:space="0" w:color="000000"/>
              <w:bottom w:val="single" w:sz="4" w:space="0" w:color="000000"/>
            </w:tcBorders>
          </w:tcPr>
          <w:p w14:paraId="517021E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TC-001</w:t>
            </w:r>
          </w:p>
        </w:tc>
        <w:tc>
          <w:tcPr>
            <w:tcW w:w="2788" w:type="dxa"/>
            <w:tcBorders>
              <w:left w:val="single" w:sz="4" w:space="0" w:color="000000"/>
              <w:bottom w:val="single" w:sz="4" w:space="0" w:color="000000"/>
            </w:tcBorders>
          </w:tcPr>
          <w:p w14:paraId="55D15D3A" w14:textId="77777777" w:rsidR="00246905" w:rsidRDefault="00000000">
            <w:pPr>
              <w:pStyle w:val="TableContents"/>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14:paraId="5BF270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Successful login redirects to appropriate dashboard</w:t>
            </w:r>
          </w:p>
        </w:tc>
        <w:tc>
          <w:tcPr>
            <w:tcW w:w="3047" w:type="dxa"/>
            <w:tcBorders>
              <w:left w:val="single" w:sz="4" w:space="0" w:color="000000"/>
              <w:bottom w:val="single" w:sz="4" w:space="0" w:color="000000"/>
            </w:tcBorders>
          </w:tcPr>
          <w:p w14:paraId="7EDC918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14:paraId="6EC7B3B8"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6121345" w14:textId="77777777">
        <w:tc>
          <w:tcPr>
            <w:tcW w:w="1224" w:type="dxa"/>
            <w:tcBorders>
              <w:left w:val="single" w:sz="4" w:space="0" w:color="000000"/>
              <w:bottom w:val="single" w:sz="4" w:space="0" w:color="000000"/>
            </w:tcBorders>
          </w:tcPr>
          <w:p w14:paraId="727733CC"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TC-002</w:t>
            </w:r>
          </w:p>
        </w:tc>
        <w:tc>
          <w:tcPr>
            <w:tcW w:w="2788" w:type="dxa"/>
            <w:tcBorders>
              <w:left w:val="single" w:sz="4" w:space="0" w:color="000000"/>
              <w:bottom w:val="single" w:sz="4" w:space="0" w:color="000000"/>
            </w:tcBorders>
          </w:tcPr>
          <w:p w14:paraId="620B126B" w14:textId="77777777" w:rsidR="00246905" w:rsidRDefault="00000000">
            <w:pPr>
              <w:pStyle w:val="TableContents"/>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14:paraId="5DCE6FB5"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New class appears in upcoming classes list</w:t>
            </w:r>
          </w:p>
        </w:tc>
        <w:tc>
          <w:tcPr>
            <w:tcW w:w="3047" w:type="dxa"/>
            <w:tcBorders>
              <w:left w:val="single" w:sz="4" w:space="0" w:color="000000"/>
              <w:bottom w:val="single" w:sz="4" w:space="0" w:color="000000"/>
            </w:tcBorders>
          </w:tcPr>
          <w:p w14:paraId="53A04E9D" w14:textId="77777777" w:rsidR="00246905" w:rsidRDefault="00000000">
            <w:pPr>
              <w:pStyle w:val="TableContents"/>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14:paraId="47F4D166"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11F6CA2" w14:textId="77777777">
        <w:tc>
          <w:tcPr>
            <w:tcW w:w="1224" w:type="dxa"/>
            <w:tcBorders>
              <w:left w:val="single" w:sz="4" w:space="0" w:color="000000"/>
              <w:bottom w:val="single" w:sz="4" w:space="0" w:color="000000"/>
            </w:tcBorders>
          </w:tcPr>
          <w:p w14:paraId="4E79F00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TC-003</w:t>
            </w:r>
          </w:p>
        </w:tc>
        <w:tc>
          <w:tcPr>
            <w:tcW w:w="2788" w:type="dxa"/>
            <w:tcBorders>
              <w:left w:val="single" w:sz="4" w:space="0" w:color="000000"/>
              <w:bottom w:val="single" w:sz="4" w:space="0" w:color="000000"/>
            </w:tcBorders>
          </w:tcPr>
          <w:p w14:paraId="36FAB5C1"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Face recognition accuracy</w:t>
            </w:r>
          </w:p>
        </w:tc>
        <w:tc>
          <w:tcPr>
            <w:tcW w:w="2266" w:type="dxa"/>
            <w:tcBorders>
              <w:left w:val="single" w:sz="4" w:space="0" w:color="000000"/>
              <w:bottom w:val="single" w:sz="4" w:space="0" w:color="000000"/>
            </w:tcBorders>
          </w:tcPr>
          <w:p w14:paraId="4B1B8C3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registered student with &gt;50% confidence</w:t>
            </w:r>
          </w:p>
        </w:tc>
        <w:tc>
          <w:tcPr>
            <w:tcW w:w="3047" w:type="dxa"/>
            <w:tcBorders>
              <w:left w:val="single" w:sz="4" w:space="0" w:color="000000"/>
              <w:bottom w:val="single" w:sz="4" w:space="0" w:color="000000"/>
            </w:tcBorders>
          </w:tcPr>
          <w:p w14:paraId="7ADE474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14:paraId="3C609ACD"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535AC340" w14:textId="77777777">
        <w:tc>
          <w:tcPr>
            <w:tcW w:w="1224" w:type="dxa"/>
            <w:tcBorders>
              <w:left w:val="single" w:sz="4" w:space="0" w:color="000000"/>
              <w:bottom w:val="single" w:sz="4" w:space="0" w:color="000000"/>
            </w:tcBorders>
          </w:tcPr>
          <w:p w14:paraId="0D976B9B"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TC-004</w:t>
            </w:r>
          </w:p>
        </w:tc>
        <w:tc>
          <w:tcPr>
            <w:tcW w:w="2788" w:type="dxa"/>
            <w:tcBorders>
              <w:left w:val="single" w:sz="4" w:space="0" w:color="000000"/>
              <w:bottom w:val="single" w:sz="4" w:space="0" w:color="000000"/>
            </w:tcBorders>
          </w:tcPr>
          <w:p w14:paraId="0507CA3E" w14:textId="77777777" w:rsidR="00246905" w:rsidRDefault="00000000">
            <w:pPr>
              <w:pStyle w:val="TableContents"/>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14:paraId="16E65117"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marks student present in active session</w:t>
            </w:r>
          </w:p>
        </w:tc>
        <w:tc>
          <w:tcPr>
            <w:tcW w:w="3047" w:type="dxa"/>
            <w:tcBorders>
              <w:left w:val="single" w:sz="4" w:space="0" w:color="000000"/>
              <w:bottom w:val="single" w:sz="4" w:space="0" w:color="000000"/>
            </w:tcBorders>
          </w:tcPr>
          <w:p w14:paraId="1CC1AB69" w14:textId="77777777" w:rsidR="00246905" w:rsidRDefault="00000000">
            <w:pPr>
              <w:pStyle w:val="TableContents"/>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14:paraId="4CD99CA2"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65BF4211" w14:textId="77777777">
        <w:tc>
          <w:tcPr>
            <w:tcW w:w="1224" w:type="dxa"/>
            <w:tcBorders>
              <w:left w:val="single" w:sz="4" w:space="0" w:color="000000"/>
              <w:bottom w:val="single" w:sz="4" w:space="0" w:color="000000"/>
            </w:tcBorders>
          </w:tcPr>
          <w:p w14:paraId="5C01444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TC-005</w:t>
            </w:r>
          </w:p>
        </w:tc>
        <w:tc>
          <w:tcPr>
            <w:tcW w:w="2788" w:type="dxa"/>
            <w:tcBorders>
              <w:left w:val="single" w:sz="4" w:space="0" w:color="000000"/>
              <w:bottom w:val="single" w:sz="4" w:space="0" w:color="000000"/>
            </w:tcBorders>
          </w:tcPr>
          <w:p w14:paraId="37A4D2A0" w14:textId="77777777" w:rsidR="00246905" w:rsidRDefault="00000000">
            <w:pPr>
              <w:pStyle w:val="TableContents"/>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14:paraId="4931098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Download button provides attendance report</w:t>
            </w:r>
          </w:p>
        </w:tc>
        <w:tc>
          <w:tcPr>
            <w:tcW w:w="3047" w:type="dxa"/>
            <w:tcBorders>
              <w:left w:val="single" w:sz="4" w:space="0" w:color="000000"/>
              <w:bottom w:val="single" w:sz="4" w:space="0" w:color="000000"/>
            </w:tcBorders>
          </w:tcPr>
          <w:p w14:paraId="7946A1B5" w14:textId="77777777" w:rsidR="00246905" w:rsidRDefault="00000000">
            <w:pPr>
              <w:pStyle w:val="TableContents"/>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14:paraId="25B682A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CA8E0B4" w14:textId="77777777">
        <w:tc>
          <w:tcPr>
            <w:tcW w:w="1224" w:type="dxa"/>
            <w:tcBorders>
              <w:left w:val="single" w:sz="4" w:space="0" w:color="000000"/>
              <w:bottom w:val="single" w:sz="4" w:space="0" w:color="000000"/>
            </w:tcBorders>
          </w:tcPr>
          <w:p w14:paraId="75567A9D"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TC-006</w:t>
            </w:r>
          </w:p>
        </w:tc>
        <w:tc>
          <w:tcPr>
            <w:tcW w:w="2788" w:type="dxa"/>
            <w:tcBorders>
              <w:left w:val="single" w:sz="4" w:space="0" w:color="000000"/>
              <w:bottom w:val="single" w:sz="4" w:space="0" w:color="000000"/>
            </w:tcBorders>
          </w:tcPr>
          <w:p w14:paraId="11AABD3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Multiple student recognition</w:t>
            </w:r>
          </w:p>
        </w:tc>
        <w:tc>
          <w:tcPr>
            <w:tcW w:w="2266" w:type="dxa"/>
            <w:tcBorders>
              <w:left w:val="single" w:sz="4" w:space="0" w:color="000000"/>
              <w:bottom w:val="single" w:sz="4" w:space="0" w:color="000000"/>
            </w:tcBorders>
          </w:tcPr>
          <w:p w14:paraId="5E29BB46"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System identifies all present students in a session</w:t>
            </w:r>
          </w:p>
        </w:tc>
        <w:tc>
          <w:tcPr>
            <w:tcW w:w="3047" w:type="dxa"/>
            <w:tcBorders>
              <w:left w:val="single" w:sz="4" w:space="0" w:color="000000"/>
              <w:bottom w:val="single" w:sz="4" w:space="0" w:color="000000"/>
            </w:tcBorders>
          </w:tcPr>
          <w:p w14:paraId="02025389" w14:textId="77777777" w:rsidR="00246905" w:rsidRDefault="00000000">
            <w:pPr>
              <w:pStyle w:val="TableContents"/>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14:paraId="2E4B5FD9"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r w:rsidR="00246905" w14:paraId="10A02C30" w14:textId="77777777">
        <w:tc>
          <w:tcPr>
            <w:tcW w:w="1224" w:type="dxa"/>
            <w:tcBorders>
              <w:left w:val="single" w:sz="4" w:space="0" w:color="000000"/>
              <w:bottom w:val="single" w:sz="4" w:space="0" w:color="000000"/>
            </w:tcBorders>
          </w:tcPr>
          <w:p w14:paraId="15C10DD8"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TC-007</w:t>
            </w:r>
          </w:p>
        </w:tc>
        <w:tc>
          <w:tcPr>
            <w:tcW w:w="2788" w:type="dxa"/>
            <w:tcBorders>
              <w:left w:val="single" w:sz="4" w:space="0" w:color="000000"/>
              <w:bottom w:val="single" w:sz="4" w:space="0" w:color="000000"/>
            </w:tcBorders>
          </w:tcPr>
          <w:p w14:paraId="2A3CD0A4"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Student registration</w:t>
            </w:r>
          </w:p>
        </w:tc>
        <w:tc>
          <w:tcPr>
            <w:tcW w:w="2266" w:type="dxa"/>
            <w:tcBorders>
              <w:left w:val="single" w:sz="4" w:space="0" w:color="000000"/>
              <w:bottom w:val="single" w:sz="4" w:space="0" w:color="000000"/>
            </w:tcBorders>
          </w:tcPr>
          <w:p w14:paraId="7A1CEDC1" w14:textId="77777777" w:rsidR="00246905" w:rsidRDefault="00000000">
            <w:pPr>
              <w:pStyle w:val="TableContents"/>
              <w:rPr>
                <w:rFonts w:ascii="Liberation Sans" w:hAnsi="Liberation Sans"/>
                <w:sz w:val="24"/>
                <w:szCs w:val="24"/>
              </w:rPr>
            </w:pPr>
            <w:r>
              <w:rPr>
                <w:rFonts w:ascii="Liberation Sans" w:hAnsi="Liberation Sans"/>
                <w:sz w:val="24"/>
                <w:szCs w:val="24"/>
              </w:rPr>
              <w:t>New student appears in recently registered list</w:t>
            </w:r>
          </w:p>
        </w:tc>
        <w:tc>
          <w:tcPr>
            <w:tcW w:w="3047" w:type="dxa"/>
            <w:tcBorders>
              <w:left w:val="single" w:sz="4" w:space="0" w:color="000000"/>
              <w:bottom w:val="single" w:sz="4" w:space="0" w:color="000000"/>
            </w:tcBorders>
          </w:tcPr>
          <w:p w14:paraId="42D9FE92" w14:textId="77777777" w:rsidR="00246905" w:rsidRDefault="00000000">
            <w:pPr>
              <w:pStyle w:val="TableContents"/>
              <w:rPr>
                <w:rFonts w:ascii="Liberation Sans" w:eastAsia="DejaVu Sans" w:hAnsi="Liberation Sans" w:cs="FreeSans"/>
                <w:color w:val="000000"/>
                <w:sz w:val="24"/>
                <w:szCs w:val="24"/>
              </w:rPr>
            </w:pPr>
            <w:r>
              <w:rPr>
                <w:rFonts w:ascii="Liberation Sans" w:eastAsia="DejaVu Sans" w:hAnsi="Liberation Sans" w:cs="Free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14:paraId="400811D0" w14:textId="77777777" w:rsidR="00246905" w:rsidRDefault="00000000">
            <w:pPr>
              <w:pStyle w:val="TableContents"/>
              <w:rPr>
                <w:rFonts w:ascii="Liberation Sans" w:hAnsi="Liberation Sans"/>
                <w:sz w:val="24"/>
                <w:szCs w:val="24"/>
              </w:rPr>
            </w:pPr>
            <w:r>
              <w:rPr>
                <w:rFonts w:ascii="Liberation Sans" w:hAnsi="Liberation Sans"/>
                <w:sz w:val="24"/>
                <w:szCs w:val="24"/>
              </w:rPr>
              <w:t>PASS</w:t>
            </w:r>
          </w:p>
        </w:tc>
      </w:tr>
    </w:tbl>
    <w:p w14:paraId="6BCBD5D2" w14:textId="77777777" w:rsidR="00246905" w:rsidRDefault="00246905">
      <w:pPr>
        <w:pStyle w:val="BodyText"/>
        <w:rPr>
          <w:rStyle w:val="Strong"/>
          <w:sz w:val="22"/>
          <w:szCs w:val="22"/>
        </w:rPr>
      </w:pPr>
    </w:p>
    <w:p w14:paraId="05D6D5D3" w14:textId="77777777" w:rsidR="00246905" w:rsidRDefault="00000000">
      <w:pPr>
        <w:pStyle w:val="BodyText"/>
      </w:pPr>
      <w:r>
        <w:rPr>
          <w:rStyle w:val="Strong"/>
          <w:sz w:val="22"/>
          <w:szCs w:val="22"/>
        </w:rPr>
        <w:t>6.3.2 Non-Functional Testing</w:t>
      </w:r>
      <w:r>
        <w:br/>
        <w:t>In addition to functional testing, several non-functional aspects of the system were evaluated to assess performance, security, and user satisfaction:</w:t>
      </w:r>
    </w:p>
    <w:p w14:paraId="1DD5AEEF" w14:textId="77777777" w:rsidR="00246905" w:rsidRDefault="00000000">
      <w:pPr>
        <w:pStyle w:val="BodyText"/>
        <w:numPr>
          <w:ilvl w:val="0"/>
          <w:numId w:val="33"/>
        </w:numPr>
        <w:tabs>
          <w:tab w:val="clear" w:pos="709"/>
          <w:tab w:val="left" w:pos="0"/>
        </w:tabs>
        <w:pPrChange w:id="449" w:author="Henri Ouma" w:date="2025-03-23T20:24:00Z" w16du:dateUtc="2025-03-23T17:24:00Z">
          <w:pPr>
            <w:pStyle w:val="BodyText"/>
            <w:numPr>
              <w:numId w:val="106"/>
            </w:numPr>
            <w:tabs>
              <w:tab w:val="left" w:pos="0"/>
            </w:tabs>
            <w:ind w:left="709" w:hanging="283"/>
          </w:pPr>
        </w:pPrChange>
      </w:pPr>
      <w:r>
        <w:rPr>
          <w:rStyle w:val="Strong"/>
        </w:rPr>
        <w:t>Performance Testing</w:t>
      </w:r>
      <w:r>
        <w:t>: The system demonstrated real-time attendance marking without significant delays. Facial recognition processing took approximately 1-2 seconds per student, even with multiple students in the session.</w:t>
      </w:r>
    </w:p>
    <w:p w14:paraId="29A4D1E7" w14:textId="77777777" w:rsidR="00246905" w:rsidRDefault="00000000">
      <w:pPr>
        <w:pStyle w:val="BodyText"/>
        <w:numPr>
          <w:ilvl w:val="0"/>
          <w:numId w:val="33"/>
        </w:numPr>
        <w:tabs>
          <w:tab w:val="clear" w:pos="709"/>
          <w:tab w:val="left" w:pos="0"/>
        </w:tabs>
        <w:pPrChange w:id="450" w:author="Henri Ouma" w:date="2025-03-23T20:24:00Z" w16du:dateUtc="2025-03-23T17:24:00Z">
          <w:pPr>
            <w:pStyle w:val="BodyText"/>
            <w:numPr>
              <w:numId w:val="106"/>
            </w:numPr>
            <w:tabs>
              <w:tab w:val="left" w:pos="0"/>
            </w:tabs>
            <w:ind w:left="709" w:hanging="283"/>
          </w:pPr>
        </w:pPrChange>
      </w:pPr>
      <w:r>
        <w:rPr>
          <w:rStyle w:val="Strong"/>
        </w:rPr>
        <w:t>Security Testing</w:t>
      </w:r>
      <w:r>
        <w:t>: The authentication process was tested using multiple scenarios (incorrect credentials, expired sessions, unauthorized access), and it was found to securely prevent unauthorized access while handling session timeouts appropriately.</w:t>
      </w:r>
    </w:p>
    <w:p w14:paraId="331564E8" w14:textId="77777777" w:rsidR="00246905" w:rsidRDefault="00000000">
      <w:pPr>
        <w:pStyle w:val="BodyText"/>
        <w:numPr>
          <w:ilvl w:val="0"/>
          <w:numId w:val="33"/>
        </w:numPr>
        <w:tabs>
          <w:tab w:val="clear" w:pos="709"/>
          <w:tab w:val="left" w:pos="0"/>
        </w:tabs>
        <w:pPrChange w:id="451" w:author="Henri Ouma" w:date="2025-03-23T20:24:00Z" w16du:dateUtc="2025-03-23T17:24:00Z">
          <w:pPr>
            <w:pStyle w:val="BodyText"/>
            <w:numPr>
              <w:numId w:val="106"/>
            </w:numPr>
            <w:tabs>
              <w:tab w:val="left" w:pos="0"/>
            </w:tabs>
            <w:ind w:left="709" w:hanging="283"/>
          </w:pPr>
        </w:pPrChange>
      </w:pPr>
      <w:r>
        <w:rPr>
          <w:rStyle w:val="Strong"/>
        </w:rPr>
        <w:t>Usability Testing</w:t>
      </w:r>
      <w: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14:paraId="56CCF7E4" w14:textId="77777777" w:rsidR="00246905" w:rsidRDefault="00000000">
      <w:pPr>
        <w:pStyle w:val="BodyText"/>
        <w:numPr>
          <w:ilvl w:val="0"/>
          <w:numId w:val="33"/>
        </w:numPr>
        <w:tabs>
          <w:tab w:val="clear" w:pos="709"/>
          <w:tab w:val="left" w:pos="0"/>
        </w:tabs>
        <w:pPrChange w:id="452" w:author="Henri Ouma" w:date="2025-03-23T20:24:00Z" w16du:dateUtc="2025-03-23T17:24:00Z">
          <w:pPr>
            <w:pStyle w:val="BodyText"/>
            <w:numPr>
              <w:numId w:val="106"/>
            </w:numPr>
            <w:tabs>
              <w:tab w:val="left" w:pos="0"/>
            </w:tabs>
            <w:ind w:left="709" w:hanging="283"/>
          </w:pPr>
        </w:pPrChange>
      </w:pPr>
      <w:r>
        <w:rPr>
          <w:rStyle w:val="Strong"/>
        </w:rPr>
        <w:t>Scalability Testing</w:t>
      </w:r>
      <w: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14:paraId="104EB6FB" w14:textId="77777777" w:rsidR="00246905" w:rsidRDefault="00000000">
      <w:pPr>
        <w:pStyle w:val="Heading3"/>
        <w:spacing w:before="280" w:after="280"/>
      </w:pPr>
      <w:r>
        <w:rPr>
          <w:rStyle w:val="Strong"/>
          <w:b/>
          <w:bCs/>
        </w:rPr>
        <w:t>6.4 Results and Conclusion</w:t>
      </w:r>
      <w:r>
        <w:br/>
      </w:r>
      <w:r>
        <w:rPr>
          <w:b w:val="0"/>
          <w:bCs w:val="0"/>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14:paraId="36CE63CC" w14:textId="77777777" w:rsidR="00246905" w:rsidRDefault="00000000">
      <w:pPr>
        <w:pStyle w:val="BodyText"/>
      </w:pPr>
      <w: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14:paraId="26D74DD2" w14:textId="77777777" w:rsidR="00246905" w:rsidRDefault="00000000">
      <w:pPr>
        <w:pStyle w:val="Heading3"/>
        <w:spacing w:before="280" w:after="280"/>
      </w:pPr>
      <w:bookmarkStart w:id="453" w:name="__RefHeading___Toc8641_1534167848"/>
      <w:bookmarkEnd w:id="453"/>
      <w:r>
        <w:rPr>
          <w:rStyle w:val="Strong"/>
          <w:b/>
          <w:bCs/>
          <w:sz w:val="22"/>
          <w:szCs w:val="22"/>
        </w:rPr>
        <w:t>6.4.1 Areas for Improvement</w:t>
      </w:r>
    </w:p>
    <w:p w14:paraId="2CD13A6C" w14:textId="77777777" w:rsidR="00246905" w:rsidRDefault="00000000">
      <w:pPr>
        <w:pStyle w:val="BodyText"/>
      </w:pPr>
      <w:r>
        <w:t>Although the system performs well overall, there are areas where further improvements could enhance its efficiency:</w:t>
      </w:r>
    </w:p>
    <w:p w14:paraId="71BAFF7F" w14:textId="77777777" w:rsidR="00246905" w:rsidRDefault="00000000">
      <w:pPr>
        <w:pStyle w:val="BodyText"/>
        <w:numPr>
          <w:ilvl w:val="0"/>
          <w:numId w:val="34"/>
        </w:numPr>
        <w:tabs>
          <w:tab w:val="clear" w:pos="709"/>
          <w:tab w:val="left" w:pos="0"/>
        </w:tabs>
        <w:pPrChange w:id="454" w:author="Henri Ouma" w:date="2025-03-23T20:24:00Z" w16du:dateUtc="2025-03-23T17:24:00Z">
          <w:pPr>
            <w:pStyle w:val="BodyText"/>
            <w:numPr>
              <w:numId w:val="107"/>
            </w:numPr>
            <w:tabs>
              <w:tab w:val="left" w:pos="0"/>
            </w:tabs>
            <w:ind w:left="709" w:hanging="283"/>
          </w:pPr>
        </w:pPrChange>
      </w:pPr>
      <w:r>
        <w:rPr>
          <w:rStyle w:val="Strong"/>
        </w:rPr>
        <w:t>Lighting Conditions</w:t>
      </w:r>
      <w:r>
        <w:t>: The facial recognition system could be further optimized for varying lighting conditions to improve detection accuracy in less-than-ideal environments.</w:t>
      </w:r>
    </w:p>
    <w:p w14:paraId="2DE8A92B" w14:textId="77777777" w:rsidR="00246905" w:rsidRDefault="00000000">
      <w:pPr>
        <w:pStyle w:val="BodyText"/>
        <w:numPr>
          <w:ilvl w:val="0"/>
          <w:numId w:val="34"/>
        </w:numPr>
        <w:tabs>
          <w:tab w:val="clear" w:pos="709"/>
          <w:tab w:val="left" w:pos="0"/>
        </w:tabs>
        <w:pPrChange w:id="455" w:author="Henri Ouma" w:date="2025-03-23T20:24:00Z" w16du:dateUtc="2025-03-23T17:24:00Z">
          <w:pPr>
            <w:pStyle w:val="BodyText"/>
            <w:numPr>
              <w:numId w:val="107"/>
            </w:numPr>
            <w:tabs>
              <w:tab w:val="left" w:pos="0"/>
            </w:tabs>
            <w:ind w:left="709" w:hanging="283"/>
          </w:pPr>
        </w:pPrChange>
      </w:pPr>
      <w:r>
        <w:rPr>
          <w:rStyle w:val="Strong"/>
        </w:rPr>
        <w:t>Error Handling</w:t>
      </w:r>
      <w:r>
        <w:t>: Adding more robust error handling mechanisms, such as notifying the user when a student’s face cannot be recognized or when the camera feed is unclear, would improve the user experience.</w:t>
      </w:r>
    </w:p>
    <w:p w14:paraId="51AE9E2D" w14:textId="77777777" w:rsidR="00246905" w:rsidRDefault="00000000">
      <w:pPr>
        <w:pStyle w:val="BodyText"/>
        <w:numPr>
          <w:ilvl w:val="0"/>
          <w:numId w:val="34"/>
        </w:numPr>
        <w:tabs>
          <w:tab w:val="clear" w:pos="709"/>
          <w:tab w:val="left" w:pos="0"/>
        </w:tabs>
        <w:pPrChange w:id="456" w:author="Henri Ouma" w:date="2025-03-23T20:24:00Z" w16du:dateUtc="2025-03-23T17:24:00Z">
          <w:pPr>
            <w:pStyle w:val="BodyText"/>
            <w:numPr>
              <w:numId w:val="107"/>
            </w:numPr>
            <w:tabs>
              <w:tab w:val="left" w:pos="0"/>
            </w:tabs>
            <w:ind w:left="709" w:hanging="283"/>
          </w:pPr>
        </w:pPrChange>
      </w:pPr>
      <w:r>
        <w:rPr>
          <w:rStyle w:val="Strong"/>
        </w:rPr>
        <w:t>User Training</w:t>
      </w:r>
      <w:r>
        <w:t>: Some users found it difficult to adjust to the system’s setup initially, particularly the facial recognition process. A more detailed onboarding process could mitigate this.</w:t>
      </w:r>
    </w:p>
    <w:p w14:paraId="32F71018" w14:textId="77777777" w:rsidR="00246905" w:rsidRDefault="00000000">
      <w:pPr>
        <w:pStyle w:val="Heading3"/>
        <w:spacing w:before="280" w:after="280"/>
      </w:pPr>
      <w:bookmarkStart w:id="457" w:name="__RefHeading___Toc8643_1534167848"/>
      <w:bookmarkEnd w:id="457"/>
      <w:r>
        <w:rPr>
          <w:rStyle w:val="Strong"/>
          <w:b/>
          <w:bCs/>
          <w:sz w:val="22"/>
          <w:szCs w:val="22"/>
        </w:rPr>
        <w:t>6.4.2 Future Work</w:t>
      </w:r>
    </w:p>
    <w:p w14:paraId="4B314A33" w14:textId="77777777" w:rsidR="00246905" w:rsidRDefault="00000000">
      <w:pPr>
        <w:pStyle w:val="BodyText"/>
      </w:pPr>
      <w:r>
        <w:t>Future iterations of the system could include the following:</w:t>
      </w:r>
    </w:p>
    <w:p w14:paraId="3CF86C6E" w14:textId="77777777" w:rsidR="00246905" w:rsidRDefault="00000000">
      <w:pPr>
        <w:pStyle w:val="BodyText"/>
        <w:numPr>
          <w:ilvl w:val="0"/>
          <w:numId w:val="35"/>
        </w:numPr>
        <w:tabs>
          <w:tab w:val="clear" w:pos="709"/>
          <w:tab w:val="left" w:pos="0"/>
        </w:tabs>
        <w:pPrChange w:id="458" w:author="Henri Ouma" w:date="2025-03-23T20:24:00Z" w16du:dateUtc="2025-03-23T17:24:00Z">
          <w:pPr>
            <w:pStyle w:val="BodyText"/>
            <w:numPr>
              <w:numId w:val="108"/>
            </w:numPr>
            <w:tabs>
              <w:tab w:val="left" w:pos="0"/>
            </w:tabs>
            <w:ind w:left="709" w:hanging="283"/>
          </w:pPr>
        </w:pPrChange>
      </w:pPr>
      <w:r>
        <w:rPr>
          <w:rStyle w:val="Strong"/>
        </w:rPr>
        <w:t>Integration with other Learning Management Systems (LMS)</w:t>
      </w:r>
      <w:r>
        <w:t>: To automate the updating of attendance records into other systems used by the institution.</w:t>
      </w:r>
    </w:p>
    <w:p w14:paraId="21649300" w14:textId="77777777" w:rsidR="00246905" w:rsidRDefault="00000000">
      <w:pPr>
        <w:pStyle w:val="BodyText"/>
        <w:numPr>
          <w:ilvl w:val="0"/>
          <w:numId w:val="35"/>
        </w:numPr>
        <w:tabs>
          <w:tab w:val="clear" w:pos="709"/>
          <w:tab w:val="left" w:pos="0"/>
        </w:tabs>
        <w:pPrChange w:id="459" w:author="Henri Ouma" w:date="2025-03-23T20:24:00Z" w16du:dateUtc="2025-03-23T17:24:00Z">
          <w:pPr>
            <w:pStyle w:val="BodyText"/>
            <w:numPr>
              <w:numId w:val="108"/>
            </w:numPr>
            <w:tabs>
              <w:tab w:val="left" w:pos="0"/>
            </w:tabs>
            <w:ind w:left="709" w:hanging="283"/>
          </w:pPr>
        </w:pPrChange>
      </w:pPr>
      <w:r>
        <w:rPr>
          <w:rStyle w:val="Strong"/>
        </w:rPr>
        <w:t>Mobile App Integration</w:t>
      </w:r>
      <w:r>
        <w:t>: Expanding the system to mobile devices for both students and teachers to interact with the platform more easily, particularly for attendance marking and viewing reports.</w:t>
      </w:r>
    </w:p>
    <w:p w14:paraId="2A683514" w14:textId="77777777" w:rsidR="00246905" w:rsidRDefault="00000000">
      <w:pPr>
        <w:pStyle w:val="BodyText"/>
        <w:numPr>
          <w:ilvl w:val="0"/>
          <w:numId w:val="35"/>
        </w:numPr>
        <w:tabs>
          <w:tab w:val="clear" w:pos="709"/>
          <w:tab w:val="left" w:pos="0"/>
        </w:tabs>
        <w:pPrChange w:id="460" w:author="Henri Ouma" w:date="2025-03-23T20:24:00Z" w16du:dateUtc="2025-03-23T17:24:00Z">
          <w:pPr>
            <w:pStyle w:val="BodyText"/>
            <w:numPr>
              <w:numId w:val="108"/>
            </w:numPr>
            <w:tabs>
              <w:tab w:val="left" w:pos="0"/>
            </w:tabs>
            <w:ind w:left="709" w:hanging="283"/>
          </w:pPr>
        </w:pPrChange>
      </w:pPr>
      <w:r>
        <w:rPr>
          <w:rStyle w:val="Strong"/>
        </w:rPr>
        <w:t>AI-Driven Analytics</w:t>
      </w:r>
      <w:r>
        <w:t>: Advanced analytics could provide deeper insights into student attendance trends, such as patterns in tardiness or absenteeism, and send automated notifications to teachers and administrators.</w:t>
      </w:r>
    </w:p>
    <w:p w14:paraId="7AC8FE14" w14:textId="77777777" w:rsidR="00246905" w:rsidRDefault="00246905">
      <w:pPr>
        <w:pStyle w:val="Heading3"/>
        <w:spacing w:before="280" w:after="280"/>
        <w:rPr>
          <w:rStyle w:val="Strong"/>
          <w:rFonts w:ascii="Inter;system-ui;apple-system;Bl" w:hAnsi="Inter;system-ui;apple-system;Bl"/>
          <w:color w:val="404040"/>
          <w:sz w:val="24"/>
        </w:rPr>
      </w:pPr>
    </w:p>
    <w:p w14:paraId="0BC83FDA" w14:textId="77777777" w:rsidR="00246905" w:rsidRDefault="00000000">
      <w:pPr>
        <w:pStyle w:val="Heading2"/>
        <w:spacing w:before="280" w:after="280"/>
      </w:pPr>
      <w:bookmarkStart w:id="461" w:name="__RefHeading___Toc8645_1534167848"/>
      <w:bookmarkEnd w:id="461"/>
      <w:r>
        <w:rPr>
          <w:rStyle w:val="Strong"/>
          <w:b/>
          <w:bCs/>
        </w:rPr>
        <w:t>CHAPTER 7: CONCLUSION AND RECOMMENDATIONS</w:t>
      </w:r>
    </w:p>
    <w:p w14:paraId="1C4647F8" w14:textId="77777777" w:rsidR="00246905" w:rsidRDefault="00000000">
      <w:pPr>
        <w:pStyle w:val="Heading3"/>
        <w:spacing w:before="280" w:after="280"/>
      </w:pPr>
      <w:bookmarkStart w:id="462" w:name="__RefHeading___Toc8647_1534167848"/>
      <w:bookmarkEnd w:id="462"/>
      <w:r>
        <w:t>7.1 Conclusion</w:t>
      </w:r>
    </w:p>
    <w:p w14:paraId="4F43AA4B" w14:textId="77777777" w:rsidR="00246905" w:rsidRDefault="00000000">
      <w:pPr>
        <w:pStyle w:val="BodyText"/>
      </w:pPr>
      <w:r>
        <w:t xml:space="preserve">The </w:t>
      </w:r>
      <w:proofErr w:type="spellStart"/>
      <w:r>
        <w:rPr>
          <w:rStyle w:val="Strong"/>
        </w:rPr>
        <w:t>attendease</w:t>
      </w:r>
      <w:proofErr w:type="spellEnd"/>
      <w: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t xml:space="preserve"> for backend development, along with modern frontend tools like </w:t>
      </w:r>
      <w:r>
        <w:rPr>
          <w:rStyle w:val="Strong"/>
        </w:rPr>
        <w:t>HTML</w:t>
      </w:r>
      <w:r>
        <w:t xml:space="preserve">, </w:t>
      </w:r>
      <w:r>
        <w:rPr>
          <w:rStyle w:val="Strong"/>
        </w:rPr>
        <w:t>CSS (Tailwind)</w:t>
      </w:r>
      <w:r>
        <w:t xml:space="preserve">, and </w:t>
      </w:r>
      <w:r>
        <w:rPr>
          <w:rStyle w:val="Strong"/>
        </w:rPr>
        <w:t>JavaScript</w:t>
      </w:r>
      <w:r>
        <w:t xml:space="preserve">, ensures the system is both robust and user-friendly. Additionally, the use of </w:t>
      </w:r>
      <w:r>
        <w:rPr>
          <w:rStyle w:val="Strong"/>
        </w:rPr>
        <w:t>TensorFlow</w:t>
      </w:r>
      <w:r>
        <w:t xml:space="preserve">, </w:t>
      </w:r>
      <w:proofErr w:type="spellStart"/>
      <w:r>
        <w:rPr>
          <w:rStyle w:val="Strong"/>
        </w:rPr>
        <w:t>Face_Recognition</w:t>
      </w:r>
      <w:proofErr w:type="spellEnd"/>
      <w:r>
        <w:t xml:space="preserve">, and </w:t>
      </w:r>
      <w:r>
        <w:rPr>
          <w:rStyle w:val="Strong"/>
        </w:rPr>
        <w:t>Face_API.js</w:t>
      </w:r>
      <w:r>
        <w:t xml:space="preserve"> enables accurate and secure facial recognition, enhancing the system’s efficiency and reliability.</w:t>
      </w:r>
    </w:p>
    <w:p w14:paraId="71E8D7BC" w14:textId="77777777" w:rsidR="00246905" w:rsidRDefault="00000000">
      <w:pPr>
        <w:pStyle w:val="BodyText"/>
      </w:pPr>
      <w: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14:paraId="0CA934FF" w14:textId="77777777" w:rsidR="00246905" w:rsidRDefault="00000000">
      <w:pPr>
        <w:pStyle w:val="Heading3"/>
        <w:spacing w:before="280" w:after="280"/>
      </w:pPr>
      <w:bookmarkStart w:id="463" w:name="__RefHeading___Toc8649_1534167848"/>
      <w:bookmarkEnd w:id="463"/>
      <w:r>
        <w:t>7.2 Recommendations</w:t>
      </w:r>
    </w:p>
    <w:p w14:paraId="5262CB1D" w14:textId="77777777" w:rsidR="00246905" w:rsidRDefault="00000000">
      <w:pPr>
        <w:pStyle w:val="BodyText"/>
      </w:pPr>
      <w:r>
        <w:t xml:space="preserve">Despite the numerous benefits offered by the </w:t>
      </w:r>
      <w:proofErr w:type="spellStart"/>
      <w:r>
        <w:rPr>
          <w:rStyle w:val="Strong"/>
        </w:rPr>
        <w:t>attendease</w:t>
      </w:r>
      <w:proofErr w:type="spellEnd"/>
      <w:r>
        <w:t>, there are several areas for enhancement and future development:</w:t>
      </w:r>
    </w:p>
    <w:p w14:paraId="33170562" w14:textId="77777777" w:rsidR="00246905" w:rsidRDefault="00000000">
      <w:pPr>
        <w:pStyle w:val="BodyText"/>
        <w:numPr>
          <w:ilvl w:val="0"/>
          <w:numId w:val="12"/>
        </w:numPr>
        <w:tabs>
          <w:tab w:val="clear" w:pos="709"/>
          <w:tab w:val="left" w:pos="0"/>
        </w:tabs>
        <w:pPrChange w:id="464" w:author="Henri Ouma" w:date="2025-03-23T20:24:00Z" w16du:dateUtc="2025-03-23T17:24:00Z">
          <w:pPr>
            <w:pStyle w:val="BodyText"/>
            <w:numPr>
              <w:numId w:val="85"/>
            </w:numPr>
            <w:tabs>
              <w:tab w:val="left" w:pos="0"/>
            </w:tabs>
            <w:ind w:left="709" w:hanging="283"/>
          </w:pPr>
        </w:pPrChange>
      </w:pPr>
      <w:r>
        <w:rPr>
          <w:rStyle w:val="Strong"/>
        </w:rPr>
        <w:t>Scalability</w:t>
      </w:r>
      <w:r>
        <w:t>: The system should be optimized for large-scale deployment, ensuring it can efficiently manage a significant number of students and simultaneous users without compromising performance.</w:t>
      </w:r>
    </w:p>
    <w:p w14:paraId="15363F05" w14:textId="77777777" w:rsidR="00246905" w:rsidRDefault="00000000">
      <w:pPr>
        <w:pStyle w:val="BodyText"/>
        <w:numPr>
          <w:ilvl w:val="0"/>
          <w:numId w:val="12"/>
        </w:numPr>
        <w:tabs>
          <w:tab w:val="clear" w:pos="709"/>
          <w:tab w:val="left" w:pos="0"/>
        </w:tabs>
        <w:pPrChange w:id="465" w:author="Henri Ouma" w:date="2025-03-23T20:24:00Z" w16du:dateUtc="2025-03-23T17:24:00Z">
          <w:pPr>
            <w:pStyle w:val="BodyText"/>
            <w:numPr>
              <w:numId w:val="85"/>
            </w:numPr>
            <w:tabs>
              <w:tab w:val="left" w:pos="0"/>
            </w:tabs>
            <w:ind w:left="709" w:hanging="283"/>
          </w:pPr>
        </w:pPrChange>
      </w:pPr>
      <w:r>
        <w:rPr>
          <w:rStyle w:val="Strong"/>
        </w:rPr>
        <w:t>Data Privacy and Security</w:t>
      </w:r>
      <w:r>
        <w:t>: As the system handles sensitive biometric data, it is essential to incorporate robust encryption methods and adhere to relevant data protection regulations (e.g., GDPR) to safeguard student information.</w:t>
      </w:r>
    </w:p>
    <w:p w14:paraId="5D1C620E" w14:textId="77777777" w:rsidR="00246905" w:rsidRDefault="00000000">
      <w:pPr>
        <w:pStyle w:val="BodyText"/>
        <w:numPr>
          <w:ilvl w:val="0"/>
          <w:numId w:val="12"/>
        </w:numPr>
        <w:tabs>
          <w:tab w:val="clear" w:pos="709"/>
          <w:tab w:val="left" w:pos="0"/>
        </w:tabs>
        <w:pPrChange w:id="466" w:author="Henri Ouma" w:date="2025-03-23T20:24:00Z" w16du:dateUtc="2025-03-23T17:24:00Z">
          <w:pPr>
            <w:pStyle w:val="BodyText"/>
            <w:numPr>
              <w:numId w:val="85"/>
            </w:numPr>
            <w:tabs>
              <w:tab w:val="left" w:pos="0"/>
            </w:tabs>
            <w:ind w:left="709" w:hanging="283"/>
          </w:pPr>
        </w:pPrChange>
      </w:pPr>
      <w:r>
        <w:rPr>
          <w:rStyle w:val="Strong"/>
        </w:rPr>
        <w:t>Integration with Existing Systems</w:t>
      </w:r>
      <w:r>
        <w:t xml:space="preserve">: Future iterations of the system could focus on integrating it with existing </w:t>
      </w:r>
      <w:r>
        <w:rPr>
          <w:rStyle w:val="Strong"/>
        </w:rPr>
        <w:t>Learning Management Systems (LMS)</w:t>
      </w:r>
      <w:r>
        <w:t xml:space="preserve"> or student databases. This would streamline data flow, reduce redundancy, and ensure consistency across platforms.</w:t>
      </w:r>
    </w:p>
    <w:p w14:paraId="24EA989E" w14:textId="77777777" w:rsidR="00246905" w:rsidRDefault="00000000">
      <w:pPr>
        <w:pStyle w:val="BodyText"/>
        <w:numPr>
          <w:ilvl w:val="0"/>
          <w:numId w:val="12"/>
        </w:numPr>
        <w:tabs>
          <w:tab w:val="clear" w:pos="709"/>
          <w:tab w:val="left" w:pos="0"/>
        </w:tabs>
        <w:pPrChange w:id="467" w:author="Henri Ouma" w:date="2025-03-23T20:24:00Z" w16du:dateUtc="2025-03-23T17:24:00Z">
          <w:pPr>
            <w:pStyle w:val="BodyText"/>
            <w:numPr>
              <w:numId w:val="85"/>
            </w:numPr>
            <w:tabs>
              <w:tab w:val="left" w:pos="0"/>
            </w:tabs>
            <w:ind w:left="709" w:hanging="283"/>
          </w:pPr>
        </w:pPrChange>
      </w:pPr>
      <w:r>
        <w:rPr>
          <w:rStyle w:val="Strong"/>
        </w:rPr>
        <w:t>Improved Accuracy</w:t>
      </w:r>
      <w:r>
        <w:t>: Although the system currently performs reliable facial recognition, further research and development should be directed towards enhancing recognition accuracy, particularly in challenging environments such as poor lighting or when faces are partially occluded.</w:t>
      </w:r>
    </w:p>
    <w:p w14:paraId="56ED9D98" w14:textId="77777777" w:rsidR="00246905" w:rsidRDefault="00000000">
      <w:pPr>
        <w:pStyle w:val="BodyText"/>
        <w:numPr>
          <w:ilvl w:val="0"/>
          <w:numId w:val="12"/>
        </w:numPr>
        <w:tabs>
          <w:tab w:val="clear" w:pos="709"/>
          <w:tab w:val="left" w:pos="0"/>
        </w:tabs>
        <w:pPrChange w:id="468" w:author="Henri Ouma" w:date="2025-03-23T20:24:00Z" w16du:dateUtc="2025-03-23T17:24:00Z">
          <w:pPr>
            <w:pStyle w:val="BodyText"/>
            <w:numPr>
              <w:numId w:val="85"/>
            </w:numPr>
            <w:tabs>
              <w:tab w:val="left" w:pos="0"/>
            </w:tabs>
            <w:ind w:left="709" w:hanging="283"/>
          </w:pPr>
        </w:pPrChange>
      </w:pPr>
      <w:r>
        <w:rPr>
          <w:rStyle w:val="Strong"/>
        </w:rPr>
        <w:t>Mobile Application</w:t>
      </w:r>
      <w:r>
        <w:t>: Developing a mobile application would enhance accessibility, allowing both teachers and students to interact with the system on the go, increasing flexibility and ease of use.</w:t>
      </w:r>
    </w:p>
    <w:p w14:paraId="74C3B2E5" w14:textId="77777777" w:rsidR="00246905" w:rsidRDefault="00000000">
      <w:pPr>
        <w:pStyle w:val="BodyText"/>
        <w:numPr>
          <w:ilvl w:val="0"/>
          <w:numId w:val="12"/>
        </w:numPr>
        <w:tabs>
          <w:tab w:val="clear" w:pos="709"/>
          <w:tab w:val="left" w:pos="0"/>
        </w:tabs>
        <w:pPrChange w:id="469" w:author="Henri Ouma" w:date="2025-03-23T20:24:00Z" w16du:dateUtc="2025-03-23T17:24:00Z">
          <w:pPr>
            <w:pStyle w:val="BodyText"/>
            <w:numPr>
              <w:numId w:val="85"/>
            </w:numPr>
            <w:tabs>
              <w:tab w:val="left" w:pos="0"/>
            </w:tabs>
            <w:ind w:left="709" w:hanging="283"/>
          </w:pPr>
        </w:pPrChange>
      </w:pPr>
      <w:r>
        <w:rPr>
          <w:rStyle w:val="Strong"/>
        </w:rPr>
        <w:t>User Training and Support</w:t>
      </w:r>
      <w:r>
        <w:t>: Educational institutions should provide comprehensive training for staff to ensure the smooth adoption of the system. Additionally, a dedicated support team should be available to resolve technical issues and assist users.</w:t>
      </w:r>
    </w:p>
    <w:p w14:paraId="12B303DD" w14:textId="77777777" w:rsidR="00246905" w:rsidRDefault="00000000">
      <w:pPr>
        <w:pStyle w:val="BodyText"/>
        <w:numPr>
          <w:ilvl w:val="0"/>
          <w:numId w:val="12"/>
        </w:numPr>
        <w:tabs>
          <w:tab w:val="clear" w:pos="709"/>
          <w:tab w:val="left" w:pos="0"/>
        </w:tabs>
        <w:pPrChange w:id="470" w:author="Henri Ouma" w:date="2025-03-23T20:24:00Z" w16du:dateUtc="2025-03-23T17:24:00Z">
          <w:pPr>
            <w:pStyle w:val="BodyText"/>
            <w:numPr>
              <w:numId w:val="85"/>
            </w:numPr>
            <w:tabs>
              <w:tab w:val="left" w:pos="0"/>
            </w:tabs>
            <w:ind w:left="709" w:hanging="283"/>
          </w:pPr>
        </w:pPrChange>
      </w:pPr>
      <w:r>
        <w:rPr>
          <w:rStyle w:val="Strong"/>
        </w:rPr>
        <w:t>Ethical Considerations</w:t>
      </w:r>
      <w:r>
        <w:t>: Institutions must establish clear policies governing the ethical use of facial recognition technology. This includes ensuring transparency, securing consent from students, and addressing any privacy concerns that may arise.</w:t>
      </w:r>
    </w:p>
    <w:p w14:paraId="78A7F4BF" w14:textId="77777777" w:rsidR="00246905" w:rsidRDefault="00000000">
      <w:pPr>
        <w:pStyle w:val="Heading2"/>
        <w:numPr>
          <w:ilvl w:val="0"/>
          <w:numId w:val="12"/>
        </w:numPr>
        <w:tabs>
          <w:tab w:val="clear" w:pos="709"/>
          <w:tab w:val="left" w:pos="0"/>
        </w:tabs>
        <w:spacing w:before="280" w:after="280"/>
        <w:pPrChange w:id="471" w:author="Henri Ouma" w:date="2025-03-23T20:24:00Z" w16du:dateUtc="2025-03-23T17:24:00Z">
          <w:pPr>
            <w:pStyle w:val="Heading2"/>
            <w:numPr>
              <w:numId w:val="85"/>
            </w:numPr>
            <w:tabs>
              <w:tab w:val="left" w:pos="0"/>
            </w:tabs>
            <w:spacing w:before="280" w:after="280"/>
            <w:ind w:left="709" w:hanging="283"/>
          </w:pPr>
        </w:pPrChange>
      </w:pPr>
      <w:r>
        <w:t>CHAPTER 9: APPENDICES</w:t>
      </w:r>
    </w:p>
    <w:p w14:paraId="5E653DD1" w14:textId="77777777" w:rsidR="00246905" w:rsidRDefault="00000000">
      <w:pPr>
        <w:pStyle w:val="BodyText"/>
        <w:numPr>
          <w:ilvl w:val="0"/>
          <w:numId w:val="13"/>
        </w:numPr>
        <w:tabs>
          <w:tab w:val="clear" w:pos="709"/>
          <w:tab w:val="left" w:pos="0"/>
        </w:tabs>
        <w:pPrChange w:id="472" w:author="Henri Ouma" w:date="2025-03-23T20:24:00Z" w16du:dateUtc="2025-03-23T17:24:00Z">
          <w:pPr>
            <w:pStyle w:val="BodyText"/>
            <w:numPr>
              <w:numId w:val="86"/>
            </w:numPr>
            <w:tabs>
              <w:tab w:val="left" w:pos="0"/>
            </w:tabs>
            <w:ind w:left="709" w:hanging="283"/>
          </w:pPr>
        </w:pPrChange>
      </w:pPr>
      <w:r>
        <w:t xml:space="preserve">Ahuja, K., &amp; Bedi, P. (2023). "Deep learning approaches for facial recognition systems: A comprehensive review." </w:t>
      </w:r>
      <w:r>
        <w:rPr>
          <w:rStyle w:val="Emphasis"/>
        </w:rPr>
        <w:t>IEEE Access</w:t>
      </w:r>
      <w:r>
        <w:t>, 11, 34562-34583.</w:t>
      </w:r>
    </w:p>
    <w:p w14:paraId="6D0173A2" w14:textId="77777777" w:rsidR="00246905" w:rsidRDefault="00000000">
      <w:pPr>
        <w:pStyle w:val="BodyText"/>
        <w:numPr>
          <w:ilvl w:val="0"/>
          <w:numId w:val="13"/>
        </w:numPr>
        <w:tabs>
          <w:tab w:val="clear" w:pos="709"/>
          <w:tab w:val="left" w:pos="0"/>
        </w:tabs>
        <w:pPrChange w:id="473" w:author="Henri Ouma" w:date="2025-03-23T20:24:00Z" w16du:dateUtc="2025-03-23T17:24:00Z">
          <w:pPr>
            <w:pStyle w:val="BodyText"/>
            <w:numPr>
              <w:numId w:val="86"/>
            </w:numPr>
            <w:tabs>
              <w:tab w:val="left" w:pos="0"/>
            </w:tabs>
            <w:ind w:left="709" w:hanging="283"/>
          </w:pPr>
        </w:pPrChange>
      </w:pPr>
      <w:r>
        <w:t xml:space="preserve">Brownlee, J. (2023). </w:t>
      </w:r>
      <w:r>
        <w:rPr>
          <w:rStyle w:val="Emphasis"/>
        </w:rPr>
        <w:t>Deep Learning for Computer Vision</w:t>
      </w:r>
      <w:r>
        <w:t>. Machine Learning Mastery.</w:t>
      </w:r>
    </w:p>
    <w:p w14:paraId="6BBDFF97" w14:textId="77777777" w:rsidR="00246905" w:rsidRDefault="00000000">
      <w:pPr>
        <w:pStyle w:val="BodyText"/>
        <w:numPr>
          <w:ilvl w:val="0"/>
          <w:numId w:val="13"/>
        </w:numPr>
        <w:tabs>
          <w:tab w:val="clear" w:pos="709"/>
          <w:tab w:val="left" w:pos="0"/>
        </w:tabs>
        <w:pPrChange w:id="474" w:author="Henri Ouma" w:date="2025-03-23T20:24:00Z" w16du:dateUtc="2025-03-23T17:24:00Z">
          <w:pPr>
            <w:pStyle w:val="BodyText"/>
            <w:numPr>
              <w:numId w:val="86"/>
            </w:numPr>
            <w:tabs>
              <w:tab w:val="left" w:pos="0"/>
            </w:tabs>
            <w:ind w:left="709" w:hanging="283"/>
          </w:pPr>
        </w:pPrChange>
      </w:pPr>
      <w:r>
        <w:t xml:space="preserve">Chen, L., &amp; Wang, Y. (2022). "Privacy preservation in biometric systems: Challenges and solutions." </w:t>
      </w:r>
      <w:r>
        <w:rPr>
          <w:rStyle w:val="Emphasis"/>
        </w:rPr>
        <w:t>Journal of Information Security</w:t>
      </w:r>
      <w:r>
        <w:t>, 13(2), 89-104.</w:t>
      </w:r>
    </w:p>
    <w:p w14:paraId="730339DD" w14:textId="77777777" w:rsidR="00246905" w:rsidRDefault="00000000">
      <w:pPr>
        <w:pStyle w:val="BodyText"/>
        <w:numPr>
          <w:ilvl w:val="0"/>
          <w:numId w:val="13"/>
        </w:numPr>
        <w:tabs>
          <w:tab w:val="clear" w:pos="709"/>
          <w:tab w:val="left" w:pos="0"/>
        </w:tabs>
        <w:pPrChange w:id="475" w:author="Henri Ouma" w:date="2025-03-23T20:24:00Z" w16du:dateUtc="2025-03-23T17:24:00Z">
          <w:pPr>
            <w:pStyle w:val="BodyText"/>
            <w:numPr>
              <w:numId w:val="86"/>
            </w:numPr>
            <w:tabs>
              <w:tab w:val="left" w:pos="0"/>
            </w:tabs>
            <w:ind w:left="709" w:hanging="283"/>
          </w:pPr>
        </w:pPrChange>
      </w:pPr>
      <w:r>
        <w:t xml:space="preserve">Django Software Foundation. (2024). "Django Documentation." Retrieved from </w:t>
      </w:r>
      <w:r w:rsidR="00246905">
        <w:fldChar w:fldCharType="begin"/>
      </w:r>
      <w:r w:rsidR="00246905">
        <w:instrText>HYPERLINK "https://docs.djangoproject.com/" \t "_new" \h</w:instrText>
      </w:r>
      <w:r w:rsidR="00246905">
        <w:fldChar w:fldCharType="separate"/>
      </w:r>
      <w:r w:rsidR="00246905">
        <w:rPr>
          <w:rStyle w:val="Hyperlink"/>
          <w:color w:val="000000"/>
        </w:rPr>
        <w:t>https://docs.djangoproject.com/</w:t>
      </w:r>
      <w:r w:rsidR="00246905">
        <w:fldChar w:fldCharType="end"/>
      </w:r>
    </w:p>
    <w:p w14:paraId="5DCFD6C8" w14:textId="77777777" w:rsidR="00246905" w:rsidRDefault="00000000">
      <w:pPr>
        <w:pStyle w:val="BodyText"/>
        <w:numPr>
          <w:ilvl w:val="0"/>
          <w:numId w:val="13"/>
        </w:numPr>
        <w:tabs>
          <w:tab w:val="clear" w:pos="709"/>
          <w:tab w:val="left" w:pos="0"/>
        </w:tabs>
        <w:pPrChange w:id="476" w:author="Henri Ouma" w:date="2025-03-23T20:24:00Z" w16du:dateUtc="2025-03-23T17:24:00Z">
          <w:pPr>
            <w:pStyle w:val="BodyText"/>
            <w:numPr>
              <w:numId w:val="86"/>
            </w:numPr>
            <w:tabs>
              <w:tab w:val="left" w:pos="0"/>
            </w:tabs>
            <w:ind w:left="709" w:hanging="283"/>
          </w:pPr>
        </w:pPrChange>
      </w:pPr>
      <w:r>
        <w:t xml:space="preserve">Geitgey, A. (2022). "Face Recognition Documentation." Retrieved from </w:t>
      </w:r>
      <w:r w:rsidR="00246905">
        <w:fldChar w:fldCharType="begin"/>
      </w:r>
      <w:r w:rsidR="00246905">
        <w:instrText>HYPERLINK "https://github.com/ageitgey/face_recognition" \t "_new" \h</w:instrText>
      </w:r>
      <w:r w:rsidR="00246905">
        <w:fldChar w:fldCharType="separate"/>
      </w:r>
      <w:r w:rsidR="00246905">
        <w:rPr>
          <w:rStyle w:val="Hyperlink"/>
          <w:color w:val="000000"/>
        </w:rPr>
        <w:t>https://github.com/ageitgey/face_recognition</w:t>
      </w:r>
      <w:r w:rsidR="00246905">
        <w:fldChar w:fldCharType="end"/>
      </w:r>
    </w:p>
    <w:p w14:paraId="096FAE78" w14:textId="77777777" w:rsidR="00246905" w:rsidRDefault="00000000">
      <w:pPr>
        <w:pStyle w:val="BodyText"/>
        <w:numPr>
          <w:ilvl w:val="0"/>
          <w:numId w:val="13"/>
        </w:numPr>
        <w:tabs>
          <w:tab w:val="clear" w:pos="709"/>
          <w:tab w:val="left" w:pos="0"/>
        </w:tabs>
        <w:pPrChange w:id="477" w:author="Henri Ouma" w:date="2025-03-23T20:24:00Z" w16du:dateUtc="2025-03-23T17:24:00Z">
          <w:pPr>
            <w:pStyle w:val="BodyText"/>
            <w:numPr>
              <w:numId w:val="86"/>
            </w:numPr>
            <w:tabs>
              <w:tab w:val="left" w:pos="0"/>
            </w:tabs>
            <w:ind w:left="709" w:hanging="283"/>
          </w:pPr>
        </w:pPrChange>
      </w:pPr>
      <w:r>
        <w:t xml:space="preserve">Google. (2024). "TensorFlow Documentation." Retrieved from </w:t>
      </w:r>
      <w:r w:rsidR="00246905">
        <w:fldChar w:fldCharType="begin"/>
      </w:r>
      <w:r w:rsidR="00246905">
        <w:instrText>HYPERLINK "https://www.tensorflow.org/api_docs" \t "_new" \h</w:instrText>
      </w:r>
      <w:r w:rsidR="00246905">
        <w:fldChar w:fldCharType="separate"/>
      </w:r>
      <w:r w:rsidR="00246905">
        <w:rPr>
          <w:rStyle w:val="Hyperlink"/>
          <w:color w:val="000000"/>
        </w:rPr>
        <w:t>https://www.tensorflow.org/api_docs</w:t>
      </w:r>
      <w:r w:rsidR="00246905">
        <w:fldChar w:fldCharType="end"/>
      </w:r>
    </w:p>
    <w:p w14:paraId="1C84F615" w14:textId="77777777" w:rsidR="00246905" w:rsidRDefault="00000000">
      <w:pPr>
        <w:pStyle w:val="BodyText"/>
        <w:numPr>
          <w:ilvl w:val="0"/>
          <w:numId w:val="13"/>
        </w:numPr>
        <w:tabs>
          <w:tab w:val="clear" w:pos="709"/>
          <w:tab w:val="left" w:pos="0"/>
        </w:tabs>
        <w:pPrChange w:id="478" w:author="Henri Ouma" w:date="2025-03-23T20:24:00Z" w16du:dateUtc="2025-03-23T17:24:00Z">
          <w:pPr>
            <w:pStyle w:val="BodyText"/>
            <w:numPr>
              <w:numId w:val="86"/>
            </w:numPr>
            <w:tabs>
              <w:tab w:val="left" w:pos="0"/>
            </w:tabs>
            <w:ind w:left="709" w:hanging="283"/>
          </w:pPr>
        </w:pPrChange>
      </w:pPr>
      <w:r>
        <w:t xml:space="preserve">Khan, Z. H., &amp; Ali, T. (2023). "Facial </w:t>
      </w:r>
      <w:proofErr w:type="gramStart"/>
      <w:r>
        <w:t>recognition based</w:t>
      </w:r>
      <w:proofErr w:type="gramEnd"/>
      <w:r>
        <w:t xml:space="preserve"> attendance systems in educational institutions: Privacy and security concerns." </w:t>
      </w:r>
      <w:r>
        <w:rPr>
          <w:rStyle w:val="Emphasis"/>
        </w:rPr>
        <w:t>International Journal of Educational Technology in Higher Education</w:t>
      </w:r>
      <w:r>
        <w:t>, 20(1), 1-18.</w:t>
      </w:r>
    </w:p>
    <w:p w14:paraId="33E137DB" w14:textId="77777777" w:rsidR="00246905" w:rsidRDefault="00000000">
      <w:pPr>
        <w:pStyle w:val="BodyText"/>
        <w:numPr>
          <w:ilvl w:val="0"/>
          <w:numId w:val="13"/>
        </w:numPr>
        <w:tabs>
          <w:tab w:val="clear" w:pos="709"/>
          <w:tab w:val="left" w:pos="0"/>
        </w:tabs>
        <w:pPrChange w:id="479" w:author="Henri Ouma" w:date="2025-03-23T20:24:00Z" w16du:dateUtc="2025-03-23T17:24:00Z">
          <w:pPr>
            <w:pStyle w:val="BodyText"/>
            <w:numPr>
              <w:numId w:val="86"/>
            </w:numPr>
            <w:tabs>
              <w:tab w:val="left" w:pos="0"/>
            </w:tabs>
            <w:ind w:left="709" w:hanging="283"/>
          </w:pPr>
        </w:pPrChange>
      </w:pPr>
      <w:r>
        <w:t xml:space="preserve">Nguyen, D. T., &amp; Kang, J. K. (2022). "Deep learning-based facial recognition attendance systems: Implementation challenges in university settings." </w:t>
      </w:r>
      <w:r>
        <w:rPr>
          <w:rStyle w:val="Emphasis"/>
        </w:rPr>
        <w:t>Education and Information Technologies</w:t>
      </w:r>
      <w:r>
        <w:t>, 27(3), 3891-3910.</w:t>
      </w:r>
    </w:p>
    <w:p w14:paraId="6228972F" w14:textId="77777777" w:rsidR="00246905" w:rsidRDefault="00000000">
      <w:pPr>
        <w:pStyle w:val="BodyText"/>
        <w:numPr>
          <w:ilvl w:val="0"/>
          <w:numId w:val="13"/>
        </w:numPr>
        <w:tabs>
          <w:tab w:val="clear" w:pos="709"/>
          <w:tab w:val="left" w:pos="0"/>
        </w:tabs>
        <w:pPrChange w:id="480" w:author="Henri Ouma" w:date="2025-03-23T20:24:00Z" w16du:dateUtc="2025-03-23T17:24:00Z">
          <w:pPr>
            <w:pStyle w:val="BodyText"/>
            <w:numPr>
              <w:numId w:val="86"/>
            </w:numPr>
            <w:tabs>
              <w:tab w:val="left" w:pos="0"/>
            </w:tabs>
            <w:ind w:left="709" w:hanging="283"/>
          </w:pPr>
        </w:pPrChange>
      </w:pPr>
      <w:r>
        <w:t xml:space="preserve">Schroff, F., </w:t>
      </w:r>
      <w:proofErr w:type="spellStart"/>
      <w:r>
        <w:t>Kalenichenko</w:t>
      </w:r>
      <w:proofErr w:type="spellEnd"/>
      <w:r>
        <w:t>, D., &amp; Philbin, J. (2015). "</w:t>
      </w:r>
      <w:proofErr w:type="spellStart"/>
      <w:r>
        <w:t>FaceNet</w:t>
      </w:r>
      <w:proofErr w:type="spellEnd"/>
      <w:r>
        <w:t xml:space="preserve">: A unified embedding for face recognition and clustering." </w:t>
      </w:r>
      <w:r>
        <w:rPr>
          <w:rStyle w:val="Emphasis"/>
        </w:rPr>
        <w:t>Proceedings of the IEEE Conference on Computer Vision and Pattern Recognition</w:t>
      </w:r>
      <w:r>
        <w:t>, 815-823.</w:t>
      </w:r>
    </w:p>
    <w:p w14:paraId="4A3CE2FB" w14:textId="77777777" w:rsidR="00246905" w:rsidRDefault="00000000">
      <w:pPr>
        <w:pStyle w:val="BodyText"/>
        <w:numPr>
          <w:ilvl w:val="0"/>
          <w:numId w:val="13"/>
        </w:numPr>
        <w:tabs>
          <w:tab w:val="clear" w:pos="709"/>
          <w:tab w:val="left" w:pos="0"/>
        </w:tabs>
        <w:pPrChange w:id="481" w:author="Henri Ouma" w:date="2025-03-23T20:24:00Z" w16du:dateUtc="2025-03-23T17:24:00Z">
          <w:pPr>
            <w:pStyle w:val="BodyText"/>
            <w:numPr>
              <w:numId w:val="86"/>
            </w:numPr>
            <w:tabs>
              <w:tab w:val="left" w:pos="0"/>
            </w:tabs>
            <w:ind w:left="709" w:hanging="283"/>
          </w:pPr>
        </w:pPrChange>
      </w:pPr>
      <w:r>
        <w:t xml:space="preserve">Zhang, K., Zhang, Z., Li, Z., &amp; Qiao, Y. (2016). "Joint face detection and alignment using multitask cascaded convolutional networks." </w:t>
      </w:r>
      <w:r>
        <w:rPr>
          <w:rStyle w:val="Emphasis"/>
        </w:rPr>
        <w:t>IEEE Signal Processing Letters</w:t>
      </w:r>
      <w:r>
        <w:t>, 23(10), 1499-1503.</w:t>
      </w:r>
    </w:p>
    <w:p w14:paraId="1CDC8928" w14:textId="77777777" w:rsidR="00246905" w:rsidRDefault="00000000">
      <w:pPr>
        <w:pStyle w:val="Heading2"/>
        <w:spacing w:before="280" w:after="280"/>
      </w:pPr>
      <w:bookmarkStart w:id="482" w:name="__RefHeading___Toc8651_1534167848"/>
      <w:bookmarkEnd w:id="482"/>
      <w:r>
        <w:t>CHAPTER 9: APPENDICES</w:t>
      </w:r>
    </w:p>
    <w:p w14:paraId="5386926E" w14:textId="77777777" w:rsidR="00246905" w:rsidRDefault="00000000">
      <w:pPr>
        <w:pStyle w:val="Heading3"/>
        <w:spacing w:before="280" w:after="280"/>
      </w:pPr>
      <w:bookmarkStart w:id="483" w:name="__RefHeading___Toc8653_1534167848"/>
      <w:bookmarkEnd w:id="483"/>
      <w:r>
        <w:t>Appendix A: System Architecture Diagram</w:t>
      </w:r>
    </w:p>
    <w:p w14:paraId="6CAC6A10" w14:textId="77777777" w:rsidR="00246905" w:rsidRDefault="00000000">
      <w:pPr>
        <w:pStyle w:val="BodyText"/>
      </w:pPr>
      <w: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14:paraId="2D6DDB6E" w14:textId="77777777" w:rsidR="00246905" w:rsidRDefault="00000000">
      <w:pPr>
        <w:pStyle w:val="Heading3"/>
        <w:spacing w:before="280" w:after="280"/>
      </w:pPr>
      <w:bookmarkStart w:id="484" w:name="__RefHeading___Toc8655_1534167848"/>
      <w:bookmarkEnd w:id="484"/>
      <w:r>
        <w:t>Appendix B: User Manual</w:t>
      </w:r>
    </w:p>
    <w:p w14:paraId="6A87C8ED" w14:textId="77777777" w:rsidR="00246905" w:rsidRDefault="00000000">
      <w:pPr>
        <w:pStyle w:val="BodyText"/>
      </w:pPr>
      <w:r>
        <w:t>A step-by-step guide designed for teachers and administrators on how to use the system. This manual includes instructions on:</w:t>
      </w:r>
    </w:p>
    <w:p w14:paraId="76340E40" w14:textId="77777777" w:rsidR="00246905" w:rsidRDefault="00000000">
      <w:pPr>
        <w:pStyle w:val="BodyText"/>
        <w:numPr>
          <w:ilvl w:val="0"/>
          <w:numId w:val="14"/>
        </w:numPr>
        <w:tabs>
          <w:tab w:val="clear" w:pos="709"/>
          <w:tab w:val="left" w:pos="0"/>
        </w:tabs>
        <w:pPrChange w:id="485" w:author="Henri Ouma" w:date="2025-03-23T20:24:00Z" w16du:dateUtc="2025-03-23T17:24:00Z">
          <w:pPr>
            <w:pStyle w:val="BodyText"/>
            <w:numPr>
              <w:numId w:val="87"/>
            </w:numPr>
            <w:tabs>
              <w:tab w:val="left" w:pos="0"/>
            </w:tabs>
            <w:ind w:left="709" w:hanging="283"/>
          </w:pPr>
        </w:pPrChange>
      </w:pPr>
      <w:r>
        <w:rPr>
          <w:rStyle w:val="Strong"/>
        </w:rPr>
        <w:t>Registration</w:t>
      </w:r>
      <w:r>
        <w:t>: Enrolling students into the system.</w:t>
      </w:r>
    </w:p>
    <w:p w14:paraId="4613AB81" w14:textId="77777777" w:rsidR="00246905" w:rsidRDefault="00000000">
      <w:pPr>
        <w:pStyle w:val="BodyText"/>
        <w:numPr>
          <w:ilvl w:val="0"/>
          <w:numId w:val="14"/>
        </w:numPr>
        <w:tabs>
          <w:tab w:val="clear" w:pos="709"/>
          <w:tab w:val="left" w:pos="0"/>
        </w:tabs>
        <w:pPrChange w:id="486" w:author="Henri Ouma" w:date="2025-03-23T20:24:00Z" w16du:dateUtc="2025-03-23T17:24:00Z">
          <w:pPr>
            <w:pStyle w:val="BodyText"/>
            <w:numPr>
              <w:numId w:val="87"/>
            </w:numPr>
            <w:tabs>
              <w:tab w:val="left" w:pos="0"/>
            </w:tabs>
            <w:ind w:left="709" w:hanging="283"/>
          </w:pPr>
        </w:pPrChange>
      </w:pPr>
      <w:r>
        <w:rPr>
          <w:rStyle w:val="Strong"/>
        </w:rPr>
        <w:t>Attendance Tracking</w:t>
      </w:r>
      <w:r>
        <w:t>: How to mark attendance and monitor real-time data.</w:t>
      </w:r>
    </w:p>
    <w:p w14:paraId="7BA7503F" w14:textId="77777777" w:rsidR="00246905" w:rsidRDefault="00000000">
      <w:pPr>
        <w:pStyle w:val="BodyText"/>
        <w:numPr>
          <w:ilvl w:val="0"/>
          <w:numId w:val="14"/>
        </w:numPr>
        <w:tabs>
          <w:tab w:val="clear" w:pos="709"/>
          <w:tab w:val="left" w:pos="0"/>
        </w:tabs>
        <w:pPrChange w:id="487" w:author="Henri Ouma" w:date="2025-03-23T20:24:00Z" w16du:dateUtc="2025-03-23T17:24:00Z">
          <w:pPr>
            <w:pStyle w:val="BodyText"/>
            <w:numPr>
              <w:numId w:val="87"/>
            </w:numPr>
            <w:tabs>
              <w:tab w:val="left" w:pos="0"/>
            </w:tabs>
            <w:ind w:left="709" w:hanging="283"/>
          </w:pPr>
        </w:pPrChange>
      </w:pPr>
      <w:r>
        <w:rPr>
          <w:rStyle w:val="Strong"/>
        </w:rPr>
        <w:t>Database Management</w:t>
      </w:r>
      <w:r>
        <w:t>: Managing student records and system settings.</w:t>
      </w:r>
    </w:p>
    <w:p w14:paraId="5CBE7FAA" w14:textId="77777777" w:rsidR="00246905" w:rsidRDefault="00000000">
      <w:pPr>
        <w:pStyle w:val="Heading3"/>
        <w:spacing w:before="280" w:after="280"/>
      </w:pPr>
      <w:bookmarkStart w:id="488" w:name="__RefHeading___Toc8657_1534167848"/>
      <w:bookmarkEnd w:id="488"/>
      <w:r>
        <w:t>Appendix C: Source Code</w:t>
      </w:r>
    </w:p>
    <w:p w14:paraId="1334837D" w14:textId="77777777" w:rsidR="00246905" w:rsidRDefault="00000000">
      <w:pPr>
        <w:pStyle w:val="BodyText"/>
      </w:pPr>
      <w:r>
        <w:t>A detailed repository of the project's source code, broken down into sections for:</w:t>
      </w:r>
    </w:p>
    <w:p w14:paraId="60A50702" w14:textId="77777777" w:rsidR="00246905" w:rsidRDefault="00000000">
      <w:pPr>
        <w:pStyle w:val="BodyText"/>
        <w:numPr>
          <w:ilvl w:val="0"/>
          <w:numId w:val="15"/>
        </w:numPr>
        <w:tabs>
          <w:tab w:val="clear" w:pos="709"/>
          <w:tab w:val="left" w:pos="0"/>
        </w:tabs>
        <w:pPrChange w:id="489" w:author="Henri Ouma" w:date="2025-03-23T20:24:00Z" w16du:dateUtc="2025-03-23T17:24:00Z">
          <w:pPr>
            <w:pStyle w:val="BodyText"/>
            <w:numPr>
              <w:numId w:val="88"/>
            </w:numPr>
            <w:tabs>
              <w:tab w:val="left" w:pos="0"/>
            </w:tabs>
            <w:ind w:left="709" w:hanging="283"/>
          </w:pPr>
        </w:pPrChange>
      </w:pPr>
      <w:r>
        <w:rPr>
          <w:rStyle w:val="Strong"/>
        </w:rPr>
        <w:t>Backend</w:t>
      </w:r>
      <w:r>
        <w:t>: Code written using Django to handle server-side logic and database interactions.</w:t>
      </w:r>
    </w:p>
    <w:p w14:paraId="360AC533" w14:textId="77777777" w:rsidR="00246905" w:rsidRDefault="00000000">
      <w:pPr>
        <w:pStyle w:val="BodyText"/>
        <w:numPr>
          <w:ilvl w:val="0"/>
          <w:numId w:val="15"/>
        </w:numPr>
        <w:tabs>
          <w:tab w:val="clear" w:pos="709"/>
          <w:tab w:val="left" w:pos="0"/>
        </w:tabs>
        <w:pPrChange w:id="490" w:author="Henri Ouma" w:date="2025-03-23T20:24:00Z" w16du:dateUtc="2025-03-23T17:24:00Z">
          <w:pPr>
            <w:pStyle w:val="BodyText"/>
            <w:numPr>
              <w:numId w:val="88"/>
            </w:numPr>
            <w:tabs>
              <w:tab w:val="left" w:pos="0"/>
            </w:tabs>
            <w:ind w:left="709" w:hanging="283"/>
          </w:pPr>
        </w:pPrChange>
      </w:pPr>
      <w:r>
        <w:rPr>
          <w:rStyle w:val="Strong"/>
        </w:rPr>
        <w:t>Frontend</w:t>
      </w:r>
      <w:r>
        <w:t>: HTML, CSS (Tailwind), and JavaScript to create the user interface.</w:t>
      </w:r>
    </w:p>
    <w:p w14:paraId="563BF777" w14:textId="77777777" w:rsidR="00246905" w:rsidRDefault="00000000">
      <w:pPr>
        <w:pStyle w:val="BodyText"/>
        <w:numPr>
          <w:ilvl w:val="0"/>
          <w:numId w:val="15"/>
        </w:numPr>
        <w:tabs>
          <w:tab w:val="clear" w:pos="709"/>
          <w:tab w:val="left" w:pos="0"/>
        </w:tabs>
        <w:pPrChange w:id="491" w:author="Henri Ouma" w:date="2025-03-23T20:24:00Z" w16du:dateUtc="2025-03-23T17:24:00Z">
          <w:pPr>
            <w:pStyle w:val="BodyText"/>
            <w:numPr>
              <w:numId w:val="88"/>
            </w:numPr>
            <w:tabs>
              <w:tab w:val="left" w:pos="0"/>
            </w:tabs>
            <w:ind w:left="709" w:hanging="283"/>
          </w:pPr>
        </w:pPrChange>
      </w:pPr>
      <w:r>
        <w:rPr>
          <w:rStyle w:val="Strong"/>
        </w:rPr>
        <w:t>Facial Recognition</w:t>
      </w:r>
      <w:r>
        <w:t xml:space="preserve">: Scripts using TensorFlow, </w:t>
      </w:r>
      <w:proofErr w:type="spellStart"/>
      <w:r>
        <w:t>Face_Recognition</w:t>
      </w:r>
      <w:proofErr w:type="spellEnd"/>
      <w:r>
        <w:t>, and Face_API.js to perform the facial detection and recognition tasks.</w:t>
      </w:r>
    </w:p>
    <w:p w14:paraId="55916413" w14:textId="77777777" w:rsidR="00246905" w:rsidRDefault="00000000">
      <w:pPr>
        <w:pStyle w:val="Heading3"/>
        <w:spacing w:before="280" w:after="280"/>
      </w:pPr>
      <w:bookmarkStart w:id="492" w:name="__RefHeading___Toc8659_1534167848"/>
      <w:bookmarkEnd w:id="492"/>
      <w:r>
        <w:t>Appendix D: Testing and Validation Results</w:t>
      </w:r>
    </w:p>
    <w:p w14:paraId="45B9108F" w14:textId="77777777" w:rsidR="00246905" w:rsidRDefault="00000000">
      <w:pPr>
        <w:pStyle w:val="BodyText"/>
      </w:pPr>
      <w:r>
        <w:t>Documentation covering the testing process and validation of the system, including:</w:t>
      </w:r>
    </w:p>
    <w:p w14:paraId="67BD07C0" w14:textId="77777777" w:rsidR="00246905" w:rsidRDefault="00000000">
      <w:pPr>
        <w:pStyle w:val="BodyText"/>
        <w:numPr>
          <w:ilvl w:val="0"/>
          <w:numId w:val="16"/>
        </w:numPr>
        <w:tabs>
          <w:tab w:val="clear" w:pos="709"/>
          <w:tab w:val="left" w:pos="0"/>
        </w:tabs>
        <w:pPrChange w:id="493" w:author="Henri Ouma" w:date="2025-03-23T20:24:00Z" w16du:dateUtc="2025-03-23T17:24:00Z">
          <w:pPr>
            <w:pStyle w:val="BodyText"/>
            <w:numPr>
              <w:numId w:val="89"/>
            </w:numPr>
            <w:tabs>
              <w:tab w:val="left" w:pos="0"/>
            </w:tabs>
            <w:ind w:left="709" w:hanging="283"/>
          </w:pPr>
        </w:pPrChange>
      </w:pPr>
      <w:r>
        <w:rPr>
          <w:rStyle w:val="Strong"/>
        </w:rPr>
        <w:t>Accuracy Metrics</w:t>
      </w:r>
      <w:r>
        <w:t>: The performance of facial recognition in various environments.</w:t>
      </w:r>
    </w:p>
    <w:p w14:paraId="59DF4DBB" w14:textId="77777777" w:rsidR="00246905" w:rsidRDefault="00000000">
      <w:pPr>
        <w:pStyle w:val="BodyText"/>
        <w:numPr>
          <w:ilvl w:val="0"/>
          <w:numId w:val="16"/>
        </w:numPr>
        <w:tabs>
          <w:tab w:val="clear" w:pos="709"/>
          <w:tab w:val="left" w:pos="0"/>
        </w:tabs>
        <w:pPrChange w:id="494" w:author="Henri Ouma" w:date="2025-03-23T20:24:00Z" w16du:dateUtc="2025-03-23T17:24:00Z">
          <w:pPr>
            <w:pStyle w:val="BodyText"/>
            <w:numPr>
              <w:numId w:val="89"/>
            </w:numPr>
            <w:tabs>
              <w:tab w:val="left" w:pos="0"/>
            </w:tabs>
            <w:ind w:left="709" w:hanging="283"/>
          </w:pPr>
        </w:pPrChange>
      </w:pPr>
      <w:r>
        <w:rPr>
          <w:rStyle w:val="Strong"/>
        </w:rPr>
        <w:t>Performance Benchmarks</w:t>
      </w:r>
      <w:r>
        <w:t>: System performance under different load conditions (e.g., number of concurrent users).</w:t>
      </w:r>
    </w:p>
    <w:p w14:paraId="66B5D7DF" w14:textId="77777777" w:rsidR="00246905" w:rsidRDefault="00000000">
      <w:pPr>
        <w:pStyle w:val="BodyText"/>
        <w:numPr>
          <w:ilvl w:val="0"/>
          <w:numId w:val="16"/>
        </w:numPr>
        <w:tabs>
          <w:tab w:val="clear" w:pos="709"/>
          <w:tab w:val="left" w:pos="0"/>
        </w:tabs>
        <w:pPrChange w:id="495" w:author="Henri Ouma" w:date="2025-03-23T20:24:00Z" w16du:dateUtc="2025-03-23T17:24:00Z">
          <w:pPr>
            <w:pStyle w:val="BodyText"/>
            <w:numPr>
              <w:numId w:val="89"/>
            </w:numPr>
            <w:tabs>
              <w:tab w:val="left" w:pos="0"/>
            </w:tabs>
            <w:ind w:left="709" w:hanging="283"/>
          </w:pPr>
        </w:pPrChange>
      </w:pPr>
      <w:r>
        <w:rPr>
          <w:rStyle w:val="Strong"/>
        </w:rPr>
        <w:t>User Feedback</w:t>
      </w:r>
      <w:r>
        <w:t>: Feedback from users (teachers, administrators, and students) during testing phases.</w:t>
      </w:r>
    </w:p>
    <w:p w14:paraId="69277727" w14:textId="77777777" w:rsidR="00246905" w:rsidRDefault="00000000">
      <w:pPr>
        <w:pStyle w:val="Heading3"/>
        <w:spacing w:before="280" w:after="280"/>
      </w:pPr>
      <w:bookmarkStart w:id="496" w:name="__RefHeading___Toc8661_1534167848"/>
      <w:bookmarkEnd w:id="496"/>
      <w:r>
        <w:t>Appendix E: Ethical Considerations and Consent Forms</w:t>
      </w:r>
    </w:p>
    <w:p w14:paraId="2A12F7A6" w14:textId="77777777" w:rsidR="00246905" w:rsidRDefault="00000000">
      <w:pPr>
        <w:pStyle w:val="BodyText"/>
      </w:pPr>
      <w:r>
        <w:t>Sample consent forms and ethical guidelines for the use of facial recognition technology in academic institutions, ensuring the system complies with privacy laws and addresses concerns related to data security and informed consent.</w:t>
      </w:r>
    </w:p>
    <w:p w14:paraId="34B36509" w14:textId="77777777" w:rsidR="00246905" w:rsidRDefault="00000000">
      <w:pPr>
        <w:pStyle w:val="Heading3"/>
        <w:spacing w:before="280" w:after="280"/>
      </w:pPr>
      <w:bookmarkStart w:id="497" w:name="__RefHeading___Toc8663_1534167848"/>
      <w:bookmarkEnd w:id="497"/>
      <w:r>
        <w:t>Appendix F: Future Work Proposal</w:t>
      </w:r>
    </w:p>
    <w:p w14:paraId="6137D9EB" w14:textId="77777777" w:rsidR="00246905" w:rsidRDefault="00000000">
      <w:pPr>
        <w:pStyle w:val="BodyText"/>
      </w:pPr>
      <w:r>
        <w:t>A detailed proposal outlining potential future developments of the system, including:</w:t>
      </w:r>
    </w:p>
    <w:p w14:paraId="36AFE96F" w14:textId="77777777" w:rsidR="00246905" w:rsidRDefault="00000000">
      <w:pPr>
        <w:pStyle w:val="BodyText"/>
        <w:numPr>
          <w:ilvl w:val="0"/>
          <w:numId w:val="17"/>
        </w:numPr>
        <w:tabs>
          <w:tab w:val="clear" w:pos="709"/>
          <w:tab w:val="left" w:pos="0"/>
        </w:tabs>
        <w:pPrChange w:id="498" w:author="Henri Ouma" w:date="2025-03-23T20:24:00Z" w16du:dateUtc="2025-03-23T17:24:00Z">
          <w:pPr>
            <w:pStyle w:val="BodyText"/>
            <w:numPr>
              <w:numId w:val="90"/>
            </w:numPr>
            <w:tabs>
              <w:tab w:val="left" w:pos="0"/>
            </w:tabs>
            <w:ind w:left="709" w:hanging="283"/>
          </w:pPr>
        </w:pPrChange>
      </w:pPr>
      <w:r>
        <w:rPr>
          <w:rStyle w:val="Strong"/>
        </w:rPr>
        <w:t>Scalability Improvements</w:t>
      </w:r>
      <w:r>
        <w:t>: Enhancing the system to support larger institutions.</w:t>
      </w:r>
    </w:p>
    <w:p w14:paraId="159B11BB" w14:textId="77777777" w:rsidR="00246905" w:rsidRDefault="00000000">
      <w:pPr>
        <w:pStyle w:val="BodyText"/>
        <w:numPr>
          <w:ilvl w:val="0"/>
          <w:numId w:val="17"/>
        </w:numPr>
        <w:tabs>
          <w:tab w:val="clear" w:pos="709"/>
          <w:tab w:val="left" w:pos="0"/>
        </w:tabs>
        <w:pPrChange w:id="499" w:author="Henri Ouma" w:date="2025-03-23T20:24:00Z" w16du:dateUtc="2025-03-23T17:24:00Z">
          <w:pPr>
            <w:pStyle w:val="BodyText"/>
            <w:numPr>
              <w:numId w:val="90"/>
            </w:numPr>
            <w:tabs>
              <w:tab w:val="left" w:pos="0"/>
            </w:tabs>
            <w:ind w:left="709" w:hanging="283"/>
          </w:pPr>
        </w:pPrChange>
      </w:pPr>
      <w:r>
        <w:rPr>
          <w:rStyle w:val="Strong"/>
        </w:rPr>
        <w:t>Mobile Application Development</w:t>
      </w:r>
      <w:r>
        <w:t>: Creating a mobile version for greater accessibility.</w:t>
      </w:r>
    </w:p>
    <w:p w14:paraId="7903F491" w14:textId="77777777" w:rsidR="00246905" w:rsidRDefault="00000000">
      <w:pPr>
        <w:pStyle w:val="BodyText"/>
        <w:numPr>
          <w:ilvl w:val="0"/>
          <w:numId w:val="17"/>
        </w:numPr>
        <w:tabs>
          <w:tab w:val="clear" w:pos="709"/>
          <w:tab w:val="left" w:pos="0"/>
        </w:tabs>
        <w:pPrChange w:id="500" w:author="Henri Ouma" w:date="2025-03-23T20:24:00Z" w16du:dateUtc="2025-03-23T17:24:00Z">
          <w:pPr>
            <w:pStyle w:val="BodyText"/>
            <w:numPr>
              <w:numId w:val="90"/>
            </w:numPr>
            <w:tabs>
              <w:tab w:val="left" w:pos="0"/>
            </w:tabs>
            <w:ind w:left="709" w:hanging="283"/>
          </w:pPr>
        </w:pPrChange>
      </w:pPr>
      <w:r>
        <w:rPr>
          <w:rStyle w:val="Strong"/>
        </w:rPr>
        <w:t>Integration with LMS</w:t>
      </w:r>
      <w:r>
        <w:t>: Integrating the system with existing Learning Management Systems (LMS) for streamlined operations.</w:t>
      </w:r>
    </w:p>
    <w:p w14:paraId="27CA6360" w14:textId="77777777" w:rsidR="00246905" w:rsidRDefault="00246905">
      <w:pPr>
        <w:pStyle w:val="Heading3"/>
        <w:spacing w:before="280" w:after="280" w:line="360" w:lineRule="auto"/>
        <w:ind w:left="240"/>
        <w:rPr>
          <w:rStyle w:val="Strong"/>
          <w:rFonts w:ascii="Inter;system-ui;apple-system;Bl" w:hAnsi="Inter;system-ui;apple-system;Bl"/>
          <w:color w:val="404040"/>
        </w:rPr>
      </w:pPr>
    </w:p>
    <w:sectPr w:rsidR="00246905">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panose1 w:val="02040602050305030304"/>
    <w:charset w:val="00"/>
    <w:family w:val="roman"/>
    <w:pitch w:val="variable"/>
    <w:sig w:usb0="00000287" w:usb1="00000000" w:usb2="00000000" w:usb3="00000000" w:csb0="0000009F" w:csb1="00000000"/>
  </w:font>
  <w:font w:name="Inter;system-ui;apple-system;B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F9A"/>
    <w:multiLevelType w:val="multilevel"/>
    <w:tmpl w:val="BBF071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3F02C2D"/>
    <w:multiLevelType w:val="multilevel"/>
    <w:tmpl w:val="D97ACF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046C453A"/>
    <w:multiLevelType w:val="multilevel"/>
    <w:tmpl w:val="0458F5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66F71BA"/>
    <w:multiLevelType w:val="multilevel"/>
    <w:tmpl w:val="9A58A5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7934E0E"/>
    <w:multiLevelType w:val="multilevel"/>
    <w:tmpl w:val="5F747C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82D5522"/>
    <w:multiLevelType w:val="multilevel"/>
    <w:tmpl w:val="6A802C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8933220"/>
    <w:multiLevelType w:val="multilevel"/>
    <w:tmpl w:val="666A54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89C05D6"/>
    <w:multiLevelType w:val="multilevel"/>
    <w:tmpl w:val="24D457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08F137CC"/>
    <w:multiLevelType w:val="multilevel"/>
    <w:tmpl w:val="824646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8F67D4C"/>
    <w:multiLevelType w:val="multilevel"/>
    <w:tmpl w:val="36943B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09FA670F"/>
    <w:multiLevelType w:val="multilevel"/>
    <w:tmpl w:val="D396DA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0ACF627C"/>
    <w:multiLevelType w:val="multilevel"/>
    <w:tmpl w:val="D56AD8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0C901AEE"/>
    <w:multiLevelType w:val="multilevel"/>
    <w:tmpl w:val="C2DABC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0DFD5DD7"/>
    <w:multiLevelType w:val="multilevel"/>
    <w:tmpl w:val="941CA51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0F51367D"/>
    <w:multiLevelType w:val="multilevel"/>
    <w:tmpl w:val="0DA0EFC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0FFA0AE0"/>
    <w:multiLevelType w:val="multilevel"/>
    <w:tmpl w:val="A36CEE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0A672DE"/>
    <w:multiLevelType w:val="multilevel"/>
    <w:tmpl w:val="137E28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1CF680C"/>
    <w:multiLevelType w:val="multilevel"/>
    <w:tmpl w:val="B37625F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11E40E57"/>
    <w:multiLevelType w:val="multilevel"/>
    <w:tmpl w:val="8BD022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1298733F"/>
    <w:multiLevelType w:val="multilevel"/>
    <w:tmpl w:val="253011C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129F182B"/>
    <w:multiLevelType w:val="multilevel"/>
    <w:tmpl w:val="AD983E7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12F56FB4"/>
    <w:multiLevelType w:val="multilevel"/>
    <w:tmpl w:val="5BE257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13B81D5C"/>
    <w:multiLevelType w:val="multilevel"/>
    <w:tmpl w:val="F042DBF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147449A9"/>
    <w:multiLevelType w:val="multilevel"/>
    <w:tmpl w:val="450686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14A41C5D"/>
    <w:multiLevelType w:val="multilevel"/>
    <w:tmpl w:val="806E6E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15:restartNumberingAfterBreak="0">
    <w:nsid w:val="14EC5C40"/>
    <w:multiLevelType w:val="multilevel"/>
    <w:tmpl w:val="83106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15EE125F"/>
    <w:multiLevelType w:val="multilevel"/>
    <w:tmpl w:val="E41487A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7" w15:restartNumberingAfterBreak="0">
    <w:nsid w:val="16F61F1F"/>
    <w:multiLevelType w:val="multilevel"/>
    <w:tmpl w:val="2C5E9FE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17084C57"/>
    <w:multiLevelType w:val="multilevel"/>
    <w:tmpl w:val="E8E406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1724662D"/>
    <w:multiLevelType w:val="multilevel"/>
    <w:tmpl w:val="1EC2643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1889658E"/>
    <w:multiLevelType w:val="multilevel"/>
    <w:tmpl w:val="7B18D9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18DB3BCA"/>
    <w:multiLevelType w:val="multilevel"/>
    <w:tmpl w:val="D8F0F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15:restartNumberingAfterBreak="0">
    <w:nsid w:val="1D9175B0"/>
    <w:multiLevelType w:val="multilevel"/>
    <w:tmpl w:val="59F8EF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1D9811D0"/>
    <w:multiLevelType w:val="multilevel"/>
    <w:tmpl w:val="03C4D8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4" w15:restartNumberingAfterBreak="0">
    <w:nsid w:val="1DB72D61"/>
    <w:multiLevelType w:val="multilevel"/>
    <w:tmpl w:val="5ACEEB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1FD60756"/>
    <w:multiLevelType w:val="multilevel"/>
    <w:tmpl w:val="194269A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6" w15:restartNumberingAfterBreak="0">
    <w:nsid w:val="22997B5A"/>
    <w:multiLevelType w:val="multilevel"/>
    <w:tmpl w:val="155E19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2335720D"/>
    <w:multiLevelType w:val="multilevel"/>
    <w:tmpl w:val="40D222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15:restartNumberingAfterBreak="0">
    <w:nsid w:val="246D23F3"/>
    <w:multiLevelType w:val="multilevel"/>
    <w:tmpl w:val="CA92E2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15:restartNumberingAfterBreak="0">
    <w:nsid w:val="26264505"/>
    <w:multiLevelType w:val="multilevel"/>
    <w:tmpl w:val="18A4BBE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28590C8D"/>
    <w:multiLevelType w:val="multilevel"/>
    <w:tmpl w:val="7E7CC3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15:restartNumberingAfterBreak="0">
    <w:nsid w:val="294C7CA6"/>
    <w:multiLevelType w:val="multilevel"/>
    <w:tmpl w:val="6F186EB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2A65210D"/>
    <w:multiLevelType w:val="multilevel"/>
    <w:tmpl w:val="2FFC42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2C4E5EB9"/>
    <w:multiLevelType w:val="multilevel"/>
    <w:tmpl w:val="6900831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2D83375B"/>
    <w:multiLevelType w:val="multilevel"/>
    <w:tmpl w:val="9FB0A7A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5" w15:restartNumberingAfterBreak="0">
    <w:nsid w:val="2DB109CE"/>
    <w:multiLevelType w:val="multilevel"/>
    <w:tmpl w:val="9626A18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2DE43BB5"/>
    <w:multiLevelType w:val="multilevel"/>
    <w:tmpl w:val="857A441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7" w15:restartNumberingAfterBreak="0">
    <w:nsid w:val="2F2D1DE0"/>
    <w:multiLevelType w:val="multilevel"/>
    <w:tmpl w:val="A6FA42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2FE658A8"/>
    <w:multiLevelType w:val="multilevel"/>
    <w:tmpl w:val="EA2428E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307D6A6E"/>
    <w:multiLevelType w:val="multilevel"/>
    <w:tmpl w:val="A4F61F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3264713B"/>
    <w:multiLevelType w:val="multilevel"/>
    <w:tmpl w:val="5CEE9D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15:restartNumberingAfterBreak="0">
    <w:nsid w:val="35025CC6"/>
    <w:multiLevelType w:val="multilevel"/>
    <w:tmpl w:val="DF9C05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364A0371"/>
    <w:multiLevelType w:val="multilevel"/>
    <w:tmpl w:val="7946DA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36C316D3"/>
    <w:multiLevelType w:val="multilevel"/>
    <w:tmpl w:val="B0541B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15:restartNumberingAfterBreak="0">
    <w:nsid w:val="36C5616B"/>
    <w:multiLevelType w:val="multilevel"/>
    <w:tmpl w:val="4468BB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15:restartNumberingAfterBreak="0">
    <w:nsid w:val="374D35C0"/>
    <w:multiLevelType w:val="multilevel"/>
    <w:tmpl w:val="9CEA5C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15:restartNumberingAfterBreak="0">
    <w:nsid w:val="394F4F3C"/>
    <w:multiLevelType w:val="multilevel"/>
    <w:tmpl w:val="FA0AEC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7" w15:restartNumberingAfterBreak="0">
    <w:nsid w:val="3A382C8D"/>
    <w:multiLevelType w:val="multilevel"/>
    <w:tmpl w:val="BC72D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15:restartNumberingAfterBreak="0">
    <w:nsid w:val="3A423721"/>
    <w:multiLevelType w:val="multilevel"/>
    <w:tmpl w:val="6004EF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15:restartNumberingAfterBreak="0">
    <w:nsid w:val="3A470695"/>
    <w:multiLevelType w:val="multilevel"/>
    <w:tmpl w:val="471448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15:restartNumberingAfterBreak="0">
    <w:nsid w:val="3AAB5FDE"/>
    <w:multiLevelType w:val="multilevel"/>
    <w:tmpl w:val="3D02E0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15:restartNumberingAfterBreak="0">
    <w:nsid w:val="3BB26DB8"/>
    <w:multiLevelType w:val="multilevel"/>
    <w:tmpl w:val="0D30476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15:restartNumberingAfterBreak="0">
    <w:nsid w:val="3C4F5C1D"/>
    <w:multiLevelType w:val="multilevel"/>
    <w:tmpl w:val="06D0968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15:restartNumberingAfterBreak="0">
    <w:nsid w:val="3D104D69"/>
    <w:multiLevelType w:val="multilevel"/>
    <w:tmpl w:val="EDBCD6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15:restartNumberingAfterBreak="0">
    <w:nsid w:val="3E39406B"/>
    <w:multiLevelType w:val="multilevel"/>
    <w:tmpl w:val="FA82D48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15:restartNumberingAfterBreak="0">
    <w:nsid w:val="40E55699"/>
    <w:multiLevelType w:val="multilevel"/>
    <w:tmpl w:val="D2720F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15:restartNumberingAfterBreak="0">
    <w:nsid w:val="434A3027"/>
    <w:multiLevelType w:val="multilevel"/>
    <w:tmpl w:val="16A293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15:restartNumberingAfterBreak="0">
    <w:nsid w:val="44967616"/>
    <w:multiLevelType w:val="multilevel"/>
    <w:tmpl w:val="E864F4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15:restartNumberingAfterBreak="0">
    <w:nsid w:val="44FE7993"/>
    <w:multiLevelType w:val="multilevel"/>
    <w:tmpl w:val="7D2683D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15:restartNumberingAfterBreak="0">
    <w:nsid w:val="452A169F"/>
    <w:multiLevelType w:val="multilevel"/>
    <w:tmpl w:val="2CE6C93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15:restartNumberingAfterBreak="0">
    <w:nsid w:val="468B7A95"/>
    <w:multiLevelType w:val="multilevel"/>
    <w:tmpl w:val="E33636B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15:restartNumberingAfterBreak="0">
    <w:nsid w:val="46B71B20"/>
    <w:multiLevelType w:val="multilevel"/>
    <w:tmpl w:val="95B254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15:restartNumberingAfterBreak="0">
    <w:nsid w:val="48790E6B"/>
    <w:multiLevelType w:val="multilevel"/>
    <w:tmpl w:val="C40452CC"/>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15:restartNumberingAfterBreak="0">
    <w:nsid w:val="48A4746E"/>
    <w:multiLevelType w:val="multilevel"/>
    <w:tmpl w:val="07EAF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15:restartNumberingAfterBreak="0">
    <w:nsid w:val="4A1F4C96"/>
    <w:multiLevelType w:val="multilevel"/>
    <w:tmpl w:val="A0288F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15:restartNumberingAfterBreak="0">
    <w:nsid w:val="4A223E2E"/>
    <w:multiLevelType w:val="multilevel"/>
    <w:tmpl w:val="784A31C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15:restartNumberingAfterBreak="0">
    <w:nsid w:val="4B0122DD"/>
    <w:multiLevelType w:val="multilevel"/>
    <w:tmpl w:val="446C7A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7" w15:restartNumberingAfterBreak="0">
    <w:nsid w:val="4CF35D33"/>
    <w:multiLevelType w:val="multilevel"/>
    <w:tmpl w:val="4EC689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15:restartNumberingAfterBreak="0">
    <w:nsid w:val="4D917000"/>
    <w:multiLevelType w:val="multilevel"/>
    <w:tmpl w:val="0EFC18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15:restartNumberingAfterBreak="0">
    <w:nsid w:val="4D976D72"/>
    <w:multiLevelType w:val="multilevel"/>
    <w:tmpl w:val="E3C0BEA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15:restartNumberingAfterBreak="0">
    <w:nsid w:val="5041037B"/>
    <w:multiLevelType w:val="multilevel"/>
    <w:tmpl w:val="77D0EDC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1" w15:restartNumberingAfterBreak="0">
    <w:nsid w:val="50A462F1"/>
    <w:multiLevelType w:val="multilevel"/>
    <w:tmpl w:val="FF445E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15:restartNumberingAfterBreak="0">
    <w:nsid w:val="51557F0D"/>
    <w:multiLevelType w:val="multilevel"/>
    <w:tmpl w:val="E52EC4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3" w15:restartNumberingAfterBreak="0">
    <w:nsid w:val="519758B0"/>
    <w:multiLevelType w:val="multilevel"/>
    <w:tmpl w:val="2D3CAA7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15:restartNumberingAfterBreak="0">
    <w:nsid w:val="525020EF"/>
    <w:multiLevelType w:val="multilevel"/>
    <w:tmpl w:val="51244A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15:restartNumberingAfterBreak="0">
    <w:nsid w:val="525B39A5"/>
    <w:multiLevelType w:val="multilevel"/>
    <w:tmpl w:val="51245F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15:restartNumberingAfterBreak="0">
    <w:nsid w:val="53580C43"/>
    <w:multiLevelType w:val="multilevel"/>
    <w:tmpl w:val="2DC0744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15:restartNumberingAfterBreak="0">
    <w:nsid w:val="55212B80"/>
    <w:multiLevelType w:val="multilevel"/>
    <w:tmpl w:val="2C2857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15:restartNumberingAfterBreak="0">
    <w:nsid w:val="55D33A5A"/>
    <w:multiLevelType w:val="multilevel"/>
    <w:tmpl w:val="AC7828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15:restartNumberingAfterBreak="0">
    <w:nsid w:val="55E74EA2"/>
    <w:multiLevelType w:val="multilevel"/>
    <w:tmpl w:val="D54C4E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15:restartNumberingAfterBreak="0">
    <w:nsid w:val="564E383E"/>
    <w:multiLevelType w:val="multilevel"/>
    <w:tmpl w:val="DBF60B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15:restartNumberingAfterBreak="0">
    <w:nsid w:val="571346E4"/>
    <w:multiLevelType w:val="multilevel"/>
    <w:tmpl w:val="DC6EE9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15:restartNumberingAfterBreak="0">
    <w:nsid w:val="58D40632"/>
    <w:multiLevelType w:val="multilevel"/>
    <w:tmpl w:val="B906BA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15:restartNumberingAfterBreak="0">
    <w:nsid w:val="58EF0DAC"/>
    <w:multiLevelType w:val="multilevel"/>
    <w:tmpl w:val="5E00AC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15:restartNumberingAfterBreak="0">
    <w:nsid w:val="59A7277F"/>
    <w:multiLevelType w:val="multilevel"/>
    <w:tmpl w:val="C3F061D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15:restartNumberingAfterBreak="0">
    <w:nsid w:val="59DD49AA"/>
    <w:multiLevelType w:val="multilevel"/>
    <w:tmpl w:val="A81CA6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15:restartNumberingAfterBreak="0">
    <w:nsid w:val="5A2872B1"/>
    <w:multiLevelType w:val="multilevel"/>
    <w:tmpl w:val="87902E5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15:restartNumberingAfterBreak="0">
    <w:nsid w:val="5A577F99"/>
    <w:multiLevelType w:val="multilevel"/>
    <w:tmpl w:val="E33E3F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15:restartNumberingAfterBreak="0">
    <w:nsid w:val="5B5E6FB5"/>
    <w:multiLevelType w:val="multilevel"/>
    <w:tmpl w:val="9068634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15:restartNumberingAfterBreak="0">
    <w:nsid w:val="5BF91A01"/>
    <w:multiLevelType w:val="multilevel"/>
    <w:tmpl w:val="9D203F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15:restartNumberingAfterBreak="0">
    <w:nsid w:val="5C4D3437"/>
    <w:multiLevelType w:val="multilevel"/>
    <w:tmpl w:val="C38ECED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15:restartNumberingAfterBreak="0">
    <w:nsid w:val="5CA6189F"/>
    <w:multiLevelType w:val="multilevel"/>
    <w:tmpl w:val="68F8914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15:restartNumberingAfterBreak="0">
    <w:nsid w:val="5CD35FA7"/>
    <w:multiLevelType w:val="multilevel"/>
    <w:tmpl w:val="C830658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3" w15:restartNumberingAfterBreak="0">
    <w:nsid w:val="5F08050B"/>
    <w:multiLevelType w:val="multilevel"/>
    <w:tmpl w:val="66427A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15:restartNumberingAfterBreak="0">
    <w:nsid w:val="5F9E725B"/>
    <w:multiLevelType w:val="multilevel"/>
    <w:tmpl w:val="C22A35C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15:restartNumberingAfterBreak="0">
    <w:nsid w:val="614D096E"/>
    <w:multiLevelType w:val="multilevel"/>
    <w:tmpl w:val="E32A3F7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6" w15:restartNumberingAfterBreak="0">
    <w:nsid w:val="615B3D9F"/>
    <w:multiLevelType w:val="multilevel"/>
    <w:tmpl w:val="7B66854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15:restartNumberingAfterBreak="0">
    <w:nsid w:val="615F4A1D"/>
    <w:multiLevelType w:val="multilevel"/>
    <w:tmpl w:val="EA6E4570"/>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8" w15:restartNumberingAfterBreak="0">
    <w:nsid w:val="61D874FE"/>
    <w:multiLevelType w:val="multilevel"/>
    <w:tmpl w:val="0E76480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15:restartNumberingAfterBreak="0">
    <w:nsid w:val="61F42052"/>
    <w:multiLevelType w:val="multilevel"/>
    <w:tmpl w:val="2EC6E5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0" w15:restartNumberingAfterBreak="0">
    <w:nsid w:val="6240725B"/>
    <w:multiLevelType w:val="multilevel"/>
    <w:tmpl w:val="9E688E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15:restartNumberingAfterBreak="0">
    <w:nsid w:val="625A50DC"/>
    <w:multiLevelType w:val="multilevel"/>
    <w:tmpl w:val="BC20A6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2" w15:restartNumberingAfterBreak="0">
    <w:nsid w:val="62BA41A9"/>
    <w:multiLevelType w:val="multilevel"/>
    <w:tmpl w:val="4482B0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3" w15:restartNumberingAfterBreak="0">
    <w:nsid w:val="62D01527"/>
    <w:multiLevelType w:val="multilevel"/>
    <w:tmpl w:val="67848A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4" w15:restartNumberingAfterBreak="0">
    <w:nsid w:val="62F6494C"/>
    <w:multiLevelType w:val="multilevel"/>
    <w:tmpl w:val="5106E5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15:restartNumberingAfterBreak="0">
    <w:nsid w:val="65397AF0"/>
    <w:multiLevelType w:val="multilevel"/>
    <w:tmpl w:val="22FA4C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6" w15:restartNumberingAfterBreak="0">
    <w:nsid w:val="66A6481D"/>
    <w:multiLevelType w:val="multilevel"/>
    <w:tmpl w:val="8E3E5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15:restartNumberingAfterBreak="0">
    <w:nsid w:val="67C714E4"/>
    <w:multiLevelType w:val="multilevel"/>
    <w:tmpl w:val="490C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15:restartNumberingAfterBreak="0">
    <w:nsid w:val="67E16C24"/>
    <w:multiLevelType w:val="multilevel"/>
    <w:tmpl w:val="E2CE931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15:restartNumberingAfterBreak="0">
    <w:nsid w:val="68A31493"/>
    <w:multiLevelType w:val="multilevel"/>
    <w:tmpl w:val="2320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0" w15:restartNumberingAfterBreak="0">
    <w:nsid w:val="6A4411E0"/>
    <w:multiLevelType w:val="multilevel"/>
    <w:tmpl w:val="D90C2D7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15:restartNumberingAfterBreak="0">
    <w:nsid w:val="6BFA1C19"/>
    <w:multiLevelType w:val="multilevel"/>
    <w:tmpl w:val="5C14CDC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2" w15:restartNumberingAfterBreak="0">
    <w:nsid w:val="6DC60D32"/>
    <w:multiLevelType w:val="multilevel"/>
    <w:tmpl w:val="ACE69EC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15:restartNumberingAfterBreak="0">
    <w:nsid w:val="6E241C32"/>
    <w:multiLevelType w:val="multilevel"/>
    <w:tmpl w:val="B28E9BA2"/>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4" w15:restartNumberingAfterBreak="0">
    <w:nsid w:val="6EA452C2"/>
    <w:multiLevelType w:val="multilevel"/>
    <w:tmpl w:val="4CD6FE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15:restartNumberingAfterBreak="0">
    <w:nsid w:val="6F317B3E"/>
    <w:multiLevelType w:val="multilevel"/>
    <w:tmpl w:val="8576A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6" w15:restartNumberingAfterBreak="0">
    <w:nsid w:val="6F7A7515"/>
    <w:multiLevelType w:val="multilevel"/>
    <w:tmpl w:val="F6EE95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15:restartNumberingAfterBreak="0">
    <w:nsid w:val="70B80F90"/>
    <w:multiLevelType w:val="multilevel"/>
    <w:tmpl w:val="7E82B3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8" w15:restartNumberingAfterBreak="0">
    <w:nsid w:val="725A3E69"/>
    <w:multiLevelType w:val="multilevel"/>
    <w:tmpl w:val="1D8AA1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15:restartNumberingAfterBreak="0">
    <w:nsid w:val="75C266C8"/>
    <w:multiLevelType w:val="multilevel"/>
    <w:tmpl w:val="9788C20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0" w15:restartNumberingAfterBreak="0">
    <w:nsid w:val="75FE6964"/>
    <w:multiLevelType w:val="multilevel"/>
    <w:tmpl w:val="CB60D0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15:restartNumberingAfterBreak="0">
    <w:nsid w:val="76E75D47"/>
    <w:multiLevelType w:val="multilevel"/>
    <w:tmpl w:val="5F62991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2" w15:restartNumberingAfterBreak="0">
    <w:nsid w:val="785C2138"/>
    <w:multiLevelType w:val="multilevel"/>
    <w:tmpl w:val="3310653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15:restartNumberingAfterBreak="0">
    <w:nsid w:val="78B919A4"/>
    <w:multiLevelType w:val="multilevel"/>
    <w:tmpl w:val="D4F8BA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4" w15:restartNumberingAfterBreak="0">
    <w:nsid w:val="78FB764B"/>
    <w:multiLevelType w:val="multilevel"/>
    <w:tmpl w:val="E88E3E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15:restartNumberingAfterBreak="0">
    <w:nsid w:val="79297B33"/>
    <w:multiLevelType w:val="multilevel"/>
    <w:tmpl w:val="54F238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6" w15:restartNumberingAfterBreak="0">
    <w:nsid w:val="794B14F4"/>
    <w:multiLevelType w:val="multilevel"/>
    <w:tmpl w:val="FD485E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15:restartNumberingAfterBreak="0">
    <w:nsid w:val="7961492E"/>
    <w:multiLevelType w:val="multilevel"/>
    <w:tmpl w:val="545A81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8" w15:restartNumberingAfterBreak="0">
    <w:nsid w:val="79B02838"/>
    <w:multiLevelType w:val="multilevel"/>
    <w:tmpl w:val="2BCA61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15:restartNumberingAfterBreak="0">
    <w:nsid w:val="7A1010C2"/>
    <w:multiLevelType w:val="multilevel"/>
    <w:tmpl w:val="261450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0" w15:restartNumberingAfterBreak="0">
    <w:nsid w:val="7BB51E5E"/>
    <w:multiLevelType w:val="multilevel"/>
    <w:tmpl w:val="680636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15:restartNumberingAfterBreak="0">
    <w:nsid w:val="7C6A46B6"/>
    <w:multiLevelType w:val="multilevel"/>
    <w:tmpl w:val="ECBA462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2" w15:restartNumberingAfterBreak="0">
    <w:nsid w:val="7CE40E44"/>
    <w:multiLevelType w:val="multilevel"/>
    <w:tmpl w:val="D24C2FE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3" w15:restartNumberingAfterBreak="0">
    <w:nsid w:val="7D417666"/>
    <w:multiLevelType w:val="multilevel"/>
    <w:tmpl w:val="F95CCD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4" w15:restartNumberingAfterBreak="0">
    <w:nsid w:val="7E537AAE"/>
    <w:multiLevelType w:val="multilevel"/>
    <w:tmpl w:val="55864EE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15:restartNumberingAfterBreak="0">
    <w:nsid w:val="7F37311F"/>
    <w:multiLevelType w:val="multilevel"/>
    <w:tmpl w:val="6BFC3A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940458299">
    <w:abstractNumId w:val="39"/>
  </w:num>
  <w:num w:numId="2" w16cid:durableId="2126775711">
    <w:abstractNumId w:val="61"/>
  </w:num>
  <w:num w:numId="3" w16cid:durableId="1846895755">
    <w:abstractNumId w:val="2"/>
  </w:num>
  <w:num w:numId="4" w16cid:durableId="88625447">
    <w:abstractNumId w:val="85"/>
  </w:num>
  <w:num w:numId="5" w16cid:durableId="31929354">
    <w:abstractNumId w:val="72"/>
  </w:num>
  <w:num w:numId="6" w16cid:durableId="1696424763">
    <w:abstractNumId w:val="9"/>
  </w:num>
  <w:num w:numId="7" w16cid:durableId="1895000667">
    <w:abstractNumId w:val="120"/>
  </w:num>
  <w:num w:numId="8" w16cid:durableId="110442125">
    <w:abstractNumId w:val="138"/>
  </w:num>
  <w:num w:numId="9" w16cid:durableId="1748385849">
    <w:abstractNumId w:val="75"/>
  </w:num>
  <w:num w:numId="10" w16cid:durableId="684289235">
    <w:abstractNumId w:val="29"/>
  </w:num>
  <w:num w:numId="11" w16cid:durableId="240063592">
    <w:abstractNumId w:val="69"/>
  </w:num>
  <w:num w:numId="12" w16cid:durableId="129791406">
    <w:abstractNumId w:val="35"/>
  </w:num>
  <w:num w:numId="13" w16cid:durableId="460734123">
    <w:abstractNumId w:val="56"/>
  </w:num>
  <w:num w:numId="14" w16cid:durableId="1549679676">
    <w:abstractNumId w:val="10"/>
  </w:num>
  <w:num w:numId="15" w16cid:durableId="2031756186">
    <w:abstractNumId w:val="40"/>
  </w:num>
  <w:num w:numId="16" w16cid:durableId="663818617">
    <w:abstractNumId w:val="115"/>
  </w:num>
  <w:num w:numId="17" w16cid:durableId="698244054">
    <w:abstractNumId w:val="30"/>
  </w:num>
  <w:num w:numId="18" w16cid:durableId="406391297">
    <w:abstractNumId w:val="32"/>
  </w:num>
  <w:num w:numId="19" w16cid:durableId="1743747198">
    <w:abstractNumId w:val="55"/>
  </w:num>
  <w:num w:numId="20" w16cid:durableId="1613970613">
    <w:abstractNumId w:val="54"/>
  </w:num>
  <w:num w:numId="21" w16cid:durableId="1520899282">
    <w:abstractNumId w:val="3"/>
  </w:num>
  <w:num w:numId="22" w16cid:durableId="658725979">
    <w:abstractNumId w:val="92"/>
  </w:num>
  <w:num w:numId="23" w16cid:durableId="1535001807">
    <w:abstractNumId w:val="126"/>
  </w:num>
  <w:num w:numId="24" w16cid:durableId="1964916947">
    <w:abstractNumId w:val="141"/>
  </w:num>
  <w:num w:numId="25" w16cid:durableId="1627344603">
    <w:abstractNumId w:val="63"/>
  </w:num>
  <w:num w:numId="26" w16cid:durableId="1889761675">
    <w:abstractNumId w:val="6"/>
  </w:num>
  <w:num w:numId="27" w16cid:durableId="71322016">
    <w:abstractNumId w:val="50"/>
  </w:num>
  <w:num w:numId="28" w16cid:durableId="826822025">
    <w:abstractNumId w:val="91"/>
  </w:num>
  <w:num w:numId="29" w16cid:durableId="455871493">
    <w:abstractNumId w:val="36"/>
  </w:num>
  <w:num w:numId="30" w16cid:durableId="293799061">
    <w:abstractNumId w:val="78"/>
  </w:num>
  <w:num w:numId="31" w16cid:durableId="2129811920">
    <w:abstractNumId w:val="66"/>
  </w:num>
  <w:num w:numId="32" w16cid:durableId="2116053139">
    <w:abstractNumId w:val="73"/>
  </w:num>
  <w:num w:numId="33" w16cid:durableId="1763136940">
    <w:abstractNumId w:val="114"/>
  </w:num>
  <w:num w:numId="34" w16cid:durableId="287047769">
    <w:abstractNumId w:val="125"/>
  </w:num>
  <w:num w:numId="35" w16cid:durableId="192770558">
    <w:abstractNumId w:val="51"/>
  </w:num>
  <w:num w:numId="36" w16cid:durableId="298809418">
    <w:abstractNumId w:val="116"/>
  </w:num>
  <w:num w:numId="37" w16cid:durableId="81490059">
    <w:abstractNumId w:val="130"/>
  </w:num>
  <w:num w:numId="38" w16cid:durableId="256601475">
    <w:abstractNumId w:val="48"/>
  </w:num>
  <w:num w:numId="39" w16cid:durableId="774249593">
    <w:abstractNumId w:val="113"/>
  </w:num>
  <w:num w:numId="40" w16cid:durableId="47530537">
    <w:abstractNumId w:val="105"/>
  </w:num>
  <w:num w:numId="41" w16cid:durableId="1346202367">
    <w:abstractNumId w:val="17"/>
  </w:num>
  <w:num w:numId="42" w16cid:durableId="251472951">
    <w:abstractNumId w:val="98"/>
  </w:num>
  <w:num w:numId="43" w16cid:durableId="466513803">
    <w:abstractNumId w:val="5"/>
  </w:num>
  <w:num w:numId="44" w16cid:durableId="537664535">
    <w:abstractNumId w:val="34"/>
  </w:num>
  <w:num w:numId="45" w16cid:durableId="564413860">
    <w:abstractNumId w:val="45"/>
  </w:num>
  <w:num w:numId="46" w16cid:durableId="746464737">
    <w:abstractNumId w:val="28"/>
  </w:num>
  <w:num w:numId="47" w16cid:durableId="581836460">
    <w:abstractNumId w:val="68"/>
  </w:num>
  <w:num w:numId="48" w16cid:durableId="430782052">
    <w:abstractNumId w:val="135"/>
  </w:num>
  <w:num w:numId="49" w16cid:durableId="1300842622">
    <w:abstractNumId w:val="33"/>
  </w:num>
  <w:num w:numId="50" w16cid:durableId="903880943">
    <w:abstractNumId w:val="59"/>
  </w:num>
  <w:num w:numId="51" w16cid:durableId="1368682925">
    <w:abstractNumId w:val="60"/>
  </w:num>
  <w:num w:numId="52" w16cid:durableId="1960379723">
    <w:abstractNumId w:val="93"/>
  </w:num>
  <w:num w:numId="53" w16cid:durableId="1071585747">
    <w:abstractNumId w:val="24"/>
  </w:num>
  <w:num w:numId="54" w16cid:durableId="2010672887">
    <w:abstractNumId w:val="58"/>
  </w:num>
  <w:num w:numId="55" w16cid:durableId="1077165730">
    <w:abstractNumId w:val="49"/>
  </w:num>
  <w:num w:numId="56" w16cid:durableId="625889906">
    <w:abstractNumId w:val="140"/>
  </w:num>
  <w:num w:numId="57" w16cid:durableId="868493051">
    <w:abstractNumId w:val="74"/>
  </w:num>
  <w:num w:numId="58" w16cid:durableId="1398284581">
    <w:abstractNumId w:val="65"/>
  </w:num>
  <w:num w:numId="59" w16cid:durableId="828330112">
    <w:abstractNumId w:val="47"/>
  </w:num>
  <w:num w:numId="60" w16cid:durableId="725681799">
    <w:abstractNumId w:val="53"/>
  </w:num>
  <w:num w:numId="61" w16cid:durableId="1713385715">
    <w:abstractNumId w:val="89"/>
  </w:num>
  <w:num w:numId="62" w16cid:durableId="1134832973">
    <w:abstractNumId w:val="37"/>
  </w:num>
  <w:num w:numId="63" w16cid:durableId="1358775217">
    <w:abstractNumId w:val="21"/>
  </w:num>
  <w:num w:numId="64" w16cid:durableId="2065179414">
    <w:abstractNumId w:val="1"/>
  </w:num>
  <w:num w:numId="65" w16cid:durableId="161504979">
    <w:abstractNumId w:val="121"/>
  </w:num>
  <w:num w:numId="66" w16cid:durableId="369646043">
    <w:abstractNumId w:val="19"/>
  </w:num>
  <w:num w:numId="67" w16cid:durableId="1109354940">
    <w:abstractNumId w:val="96"/>
  </w:num>
  <w:num w:numId="68" w16cid:durableId="1029137119">
    <w:abstractNumId w:val="86"/>
  </w:num>
  <w:num w:numId="69" w16cid:durableId="847138420">
    <w:abstractNumId w:val="62"/>
  </w:num>
  <w:num w:numId="70" w16cid:durableId="1264536511">
    <w:abstractNumId w:val="4"/>
  </w:num>
  <w:num w:numId="71" w16cid:durableId="1183979613">
    <w:abstractNumId w:val="31"/>
  </w:num>
  <w:num w:numId="72" w16cid:durableId="1070345972">
    <w:abstractNumId w:val="26"/>
  </w:num>
  <w:num w:numId="73" w16cid:durableId="533811931">
    <w:abstractNumId w:val="76"/>
  </w:num>
  <w:num w:numId="74" w16cid:durableId="206841018">
    <w:abstractNumId w:val="8"/>
  </w:num>
  <w:num w:numId="75" w16cid:durableId="1439838053">
    <w:abstractNumId w:val="67"/>
  </w:num>
  <w:num w:numId="76" w16cid:durableId="1740980757">
    <w:abstractNumId w:val="64"/>
  </w:num>
  <w:num w:numId="77" w16cid:durableId="1720744984">
    <w:abstractNumId w:val="143"/>
  </w:num>
  <w:num w:numId="78" w16cid:durableId="204953117">
    <w:abstractNumId w:val="70"/>
  </w:num>
  <w:num w:numId="79" w16cid:durableId="1623145971">
    <w:abstractNumId w:val="87"/>
  </w:num>
  <w:num w:numId="80" w16cid:durableId="1552307543">
    <w:abstractNumId w:val="81"/>
  </w:num>
  <w:num w:numId="81" w16cid:durableId="1428429798">
    <w:abstractNumId w:val="103"/>
  </w:num>
  <w:num w:numId="82" w16cid:durableId="316883959">
    <w:abstractNumId w:val="123"/>
  </w:num>
  <w:num w:numId="83" w16cid:durableId="561792518">
    <w:abstractNumId w:val="104"/>
  </w:num>
  <w:num w:numId="84" w16cid:durableId="1999377253">
    <w:abstractNumId w:val="106"/>
  </w:num>
  <w:num w:numId="85" w16cid:durableId="1387218458">
    <w:abstractNumId w:val="22"/>
  </w:num>
  <w:num w:numId="86" w16cid:durableId="1900096232">
    <w:abstractNumId w:val="102"/>
  </w:num>
  <w:num w:numId="87" w16cid:durableId="245843745">
    <w:abstractNumId w:val="139"/>
  </w:num>
  <w:num w:numId="88" w16cid:durableId="1538852349">
    <w:abstractNumId w:val="15"/>
  </w:num>
  <w:num w:numId="89" w16cid:durableId="1853032495">
    <w:abstractNumId w:val="99"/>
  </w:num>
  <w:num w:numId="90" w16cid:durableId="402411522">
    <w:abstractNumId w:val="117"/>
  </w:num>
  <w:num w:numId="91" w16cid:durableId="175703292">
    <w:abstractNumId w:val="128"/>
  </w:num>
  <w:num w:numId="92" w16cid:durableId="1806778282">
    <w:abstractNumId w:val="127"/>
  </w:num>
  <w:num w:numId="93" w16cid:durableId="308099388">
    <w:abstractNumId w:val="77"/>
  </w:num>
  <w:num w:numId="94" w16cid:durableId="1391078709">
    <w:abstractNumId w:val="41"/>
  </w:num>
  <w:num w:numId="95" w16cid:durableId="1069578935">
    <w:abstractNumId w:val="88"/>
  </w:num>
  <w:num w:numId="96" w16cid:durableId="978387647">
    <w:abstractNumId w:val="0"/>
  </w:num>
  <w:num w:numId="97" w16cid:durableId="1560436420">
    <w:abstractNumId w:val="131"/>
  </w:num>
  <w:num w:numId="98" w16cid:durableId="1368947435">
    <w:abstractNumId w:val="97"/>
  </w:num>
  <w:num w:numId="99" w16cid:durableId="653293656">
    <w:abstractNumId w:val="57"/>
  </w:num>
  <w:num w:numId="100" w16cid:durableId="407508391">
    <w:abstractNumId w:val="11"/>
  </w:num>
  <w:num w:numId="101" w16cid:durableId="958102010">
    <w:abstractNumId w:val="52"/>
  </w:num>
  <w:num w:numId="102" w16cid:durableId="842741969">
    <w:abstractNumId w:val="82"/>
  </w:num>
  <w:num w:numId="103" w16cid:durableId="1890920480">
    <w:abstractNumId w:val="136"/>
  </w:num>
  <w:num w:numId="104" w16cid:durableId="1846363691">
    <w:abstractNumId w:val="25"/>
  </w:num>
  <w:num w:numId="105" w16cid:durableId="958729074">
    <w:abstractNumId w:val="133"/>
  </w:num>
  <w:num w:numId="106" w16cid:durableId="1432312229">
    <w:abstractNumId w:val="20"/>
  </w:num>
  <w:num w:numId="107" w16cid:durableId="1923567398">
    <w:abstractNumId w:val="119"/>
  </w:num>
  <w:num w:numId="108" w16cid:durableId="567350686">
    <w:abstractNumId w:val="71"/>
  </w:num>
  <w:num w:numId="109" w16cid:durableId="1073360470">
    <w:abstractNumId w:val="12"/>
  </w:num>
  <w:num w:numId="110" w16cid:durableId="788742819">
    <w:abstractNumId w:val="14"/>
  </w:num>
  <w:num w:numId="111" w16cid:durableId="27339051">
    <w:abstractNumId w:val="118"/>
  </w:num>
  <w:num w:numId="112" w16cid:durableId="482697693">
    <w:abstractNumId w:val="7"/>
  </w:num>
  <w:num w:numId="113" w16cid:durableId="1579056012">
    <w:abstractNumId w:val="101"/>
  </w:num>
  <w:num w:numId="114" w16cid:durableId="173691145">
    <w:abstractNumId w:val="46"/>
  </w:num>
  <w:num w:numId="115" w16cid:durableId="1186793165">
    <w:abstractNumId w:val="94"/>
  </w:num>
  <w:num w:numId="116" w16cid:durableId="467819929">
    <w:abstractNumId w:val="79"/>
  </w:num>
  <w:num w:numId="117" w16cid:durableId="1667900067">
    <w:abstractNumId w:val="137"/>
  </w:num>
  <w:num w:numId="118" w16cid:durableId="2002733245">
    <w:abstractNumId w:val="107"/>
  </w:num>
  <w:num w:numId="119" w16cid:durableId="1345328576">
    <w:abstractNumId w:val="129"/>
  </w:num>
  <w:num w:numId="120" w16cid:durableId="1341353602">
    <w:abstractNumId w:val="43"/>
  </w:num>
  <w:num w:numId="121" w16cid:durableId="1317421873">
    <w:abstractNumId w:val="23"/>
  </w:num>
  <w:num w:numId="122" w16cid:durableId="2004427747">
    <w:abstractNumId w:val="142"/>
  </w:num>
  <w:num w:numId="123" w16cid:durableId="1747074918">
    <w:abstractNumId w:val="134"/>
  </w:num>
  <w:num w:numId="124" w16cid:durableId="1801025213">
    <w:abstractNumId w:val="95"/>
  </w:num>
  <w:num w:numId="125" w16cid:durableId="2014723342">
    <w:abstractNumId w:val="100"/>
  </w:num>
  <w:num w:numId="126" w16cid:durableId="136191212">
    <w:abstractNumId w:val="16"/>
  </w:num>
  <w:num w:numId="127" w16cid:durableId="1388332495">
    <w:abstractNumId w:val="18"/>
  </w:num>
  <w:num w:numId="128" w16cid:durableId="931358514">
    <w:abstractNumId w:val="111"/>
  </w:num>
  <w:num w:numId="129" w16cid:durableId="908929261">
    <w:abstractNumId w:val="110"/>
  </w:num>
  <w:num w:numId="130" w16cid:durableId="1294558202">
    <w:abstractNumId w:val="144"/>
  </w:num>
  <w:num w:numId="131" w16cid:durableId="873036148">
    <w:abstractNumId w:val="122"/>
  </w:num>
  <w:num w:numId="132" w16cid:durableId="115217665">
    <w:abstractNumId w:val="109"/>
  </w:num>
  <w:num w:numId="133" w16cid:durableId="1070081550">
    <w:abstractNumId w:val="42"/>
  </w:num>
  <w:num w:numId="134" w16cid:durableId="648359731">
    <w:abstractNumId w:val="145"/>
  </w:num>
  <w:num w:numId="135" w16cid:durableId="1567186763">
    <w:abstractNumId w:val="124"/>
  </w:num>
  <w:num w:numId="136" w16cid:durableId="16930208">
    <w:abstractNumId w:val="38"/>
  </w:num>
  <w:num w:numId="137" w16cid:durableId="460613183">
    <w:abstractNumId w:val="27"/>
  </w:num>
  <w:num w:numId="138" w16cid:durableId="1687294124">
    <w:abstractNumId w:val="44"/>
  </w:num>
  <w:num w:numId="139" w16cid:durableId="1948810323">
    <w:abstractNumId w:val="108"/>
  </w:num>
  <w:num w:numId="140" w16cid:durableId="241914491">
    <w:abstractNumId w:val="132"/>
  </w:num>
  <w:num w:numId="141" w16cid:durableId="64376506">
    <w:abstractNumId w:val="80"/>
  </w:num>
  <w:num w:numId="142" w16cid:durableId="266233504">
    <w:abstractNumId w:val="83"/>
  </w:num>
  <w:num w:numId="143" w16cid:durableId="977108057">
    <w:abstractNumId w:val="84"/>
  </w:num>
  <w:num w:numId="144" w16cid:durableId="1442800756">
    <w:abstractNumId w:val="90"/>
  </w:num>
  <w:num w:numId="145" w16cid:durableId="1617633971">
    <w:abstractNumId w:val="13"/>
  </w:num>
  <w:num w:numId="146" w16cid:durableId="1204518611">
    <w:abstractNumId w:val="1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 Ouma">
    <w15:presenceInfo w15:providerId="Windows Live" w15:userId="3ca375f8fa70a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trackRevisions/>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05"/>
    <w:rsid w:val="00246905"/>
    <w:rsid w:val="00265FC6"/>
    <w:rsid w:val="003B2275"/>
    <w:rsid w:val="004B0C03"/>
    <w:rsid w:val="004D397D"/>
    <w:rsid w:val="005349B0"/>
    <w:rsid w:val="005528D4"/>
    <w:rsid w:val="0058195F"/>
    <w:rsid w:val="00747E07"/>
    <w:rsid w:val="009324F7"/>
    <w:rsid w:val="00E47CE1"/>
    <w:rsid w:val="00F556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9A410"/>
  <w15:docId w15:val="{47045E5A-5C5D-41BE-899E-EBD23E22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95F"/>
    <w:pPr>
      <w:spacing w:after="160" w:line="259" w:lineRule="auto"/>
    </w:pPr>
  </w:style>
  <w:style w:type="paragraph" w:styleId="Heading1">
    <w:name w:val="heading 1"/>
    <w:basedOn w:val="Normal"/>
    <w:link w:val="Heading1Char"/>
    <w:uiPriority w:val="9"/>
    <w:qFormat/>
    <w:rsid w:val="00C20E37"/>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C20E37"/>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0E37"/>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0E37"/>
    <w:pPr>
      <w:spacing w:beforeAutospacing="1"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20E37"/>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qFormat/>
    <w:rsid w:val="00C20E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C20E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sid w:val="00C20E37"/>
    <w:rPr>
      <w:rFonts w:ascii="Times New Roman" w:eastAsia="Times New Roman" w:hAnsi="Times New Roman" w:cs="Times New Roman"/>
      <w:b/>
      <w:bCs/>
      <w:sz w:val="24"/>
      <w:szCs w:val="24"/>
    </w:rPr>
  </w:style>
  <w:style w:type="character" w:customStyle="1" w:styleId="apple-tab-span">
    <w:name w:val="apple-tab-span"/>
    <w:basedOn w:val="DefaultParagraphFont"/>
    <w:qFormat/>
    <w:rsid w:val="00C20E37"/>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customStyle="1" w:styleId="BodyTextChar">
    <w:name w:val="Body Text Char"/>
    <w:basedOn w:val="DefaultParagraphFont"/>
    <w:link w:val="BodyText"/>
    <w:qFormat/>
    <w:rsid w:val="007A37A6"/>
    <w:rPr>
      <w:rFonts w:ascii="Liberation Serif" w:eastAsia="DejaVu Sans" w:hAnsi="Liberation Serif" w:cs="FreeSans"/>
      <w:kern w:val="2"/>
      <w:sz w:val="24"/>
      <w:szCs w:val="24"/>
      <w:lang w:eastAsia="zh-CN" w:bidi="hi-IN"/>
    </w:rPr>
  </w:style>
  <w:style w:type="character" w:customStyle="1" w:styleId="NumberingSymbols">
    <w:name w:val="Numbering Symbols"/>
    <w:qFormat/>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link w:val="BodyTextChar"/>
    <w:rsid w:val="0058195F"/>
    <w:pPr>
      <w:spacing w:after="140" w:line="276" w:lineRule="auto"/>
    </w:pPr>
    <w:rPr>
      <w:rFonts w:ascii="Liberation Serif" w:eastAsia="DejaVu Sans" w:hAnsi="Liberation Serif" w:cs="FreeSans"/>
      <w:kern w:val="2"/>
      <w:sz w:val="24"/>
      <w:szCs w:val="24"/>
      <w:lang w:eastAsia="zh-CN" w:bidi="hi-IN"/>
    </w:rPr>
  </w:style>
  <w:style w:type="paragraph" w:styleId="List">
    <w:name w:val="List"/>
    <w:basedOn w:val="BodyText"/>
    <w:rsid w:val="0058195F"/>
  </w:style>
  <w:style w:type="paragraph" w:styleId="Caption">
    <w:name w:val="caption"/>
    <w:basedOn w:val="Normal"/>
    <w:qFormat/>
    <w:pPr>
      <w:suppressLineNumbers/>
      <w:spacing w:before="120" w:after="120"/>
    </w:pPr>
    <w:rPr>
      <w:rFonts w:eastAsia="DejaVu Sans" w:cs="FreeSans"/>
      <w:i/>
      <w:iCs/>
      <w:sz w:val="24"/>
      <w:szCs w:val="24"/>
    </w:rPr>
  </w:style>
  <w:style w:type="paragraph" w:customStyle="1" w:styleId="Index">
    <w:name w:val="Index"/>
    <w:basedOn w:val="Normal"/>
    <w:qFormat/>
    <w:pPr>
      <w:suppressLineNumbers/>
    </w:pPr>
    <w:rPr>
      <w:rFonts w:eastAsia="DejaVu Sans" w:cs="FreeSans"/>
    </w:rPr>
  </w:style>
  <w:style w:type="paragraph" w:customStyle="1" w:styleId="msonormal0">
    <w:name w:val="msonormal"/>
    <w:basedOn w:val="Normal"/>
    <w:qFormat/>
    <w:rsid w:val="00C20E37"/>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20E37"/>
    <w:pPr>
      <w:spacing w:beforeAutospacing="1" w:afterAutospacing="1" w:line="240" w:lineRule="auto"/>
    </w:pPr>
    <w:rPr>
      <w:rFonts w:ascii="Times New Roman" w:eastAsia="Times New Roman" w:hAnsi="Times New Roman" w:cs="Times New Roman"/>
      <w:sz w:val="24"/>
      <w:szCs w:val="24"/>
    </w:rPr>
  </w:style>
  <w:style w:type="paragraph" w:customStyle="1" w:styleId="HorizontalLine">
    <w:name w:val="Horizontal Line"/>
    <w:basedOn w:val="Normal"/>
    <w:next w:val="BodyText"/>
    <w:qFormat/>
    <w:rsid w:val="0058195F"/>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rsid w:val="0058195F"/>
    <w:pPr>
      <w:jc w:val="center"/>
    </w:pPr>
    <w:rPr>
      <w:b/>
      <w:bCs/>
    </w:rPr>
  </w:style>
  <w:style w:type="paragraph" w:customStyle="1" w:styleId="PreformattedText">
    <w:name w:val="Preformatted Text"/>
    <w:basedOn w:val="Normal"/>
    <w:qFormat/>
    <w:rsid w:val="0058195F"/>
    <w:pPr>
      <w:spacing w:after="0"/>
      <w:pPrChange w:id="0" w:author="Henri Ouma" w:date="2025-03-23T20:24:00Z">
        <w:pPr>
          <w:suppressAutoHyphens/>
          <w:spacing w:line="259" w:lineRule="auto"/>
        </w:pPr>
      </w:pPrChange>
    </w:pPr>
    <w:rPr>
      <w:rFonts w:ascii="Liberation Mono" w:eastAsia="Liberation Mono" w:hAnsi="Liberation Mono" w:cs="Liberation Mono"/>
      <w:sz w:val="20"/>
      <w:szCs w:val="20"/>
      <w:rPrChange w:id="0" w:author="Henri Ouma" w:date="2025-03-23T20:24:00Z">
        <w:rPr>
          <w:rFonts w:ascii="Liberation Mono" w:eastAsia="Liberation Mono" w:hAnsi="Liberation Mono" w:cs="Liberation Mono"/>
          <w:lang w:eastAsia="en-US" w:bidi="ar-SA"/>
        </w:rPr>
      </w:rPrChange>
    </w:rPr>
  </w:style>
  <w:style w:type="paragraph" w:styleId="IndexHeading">
    <w:name w:val="index heading"/>
    <w:basedOn w:val="Heading"/>
    <w:rsid w:val="0058195F"/>
    <w:pPr>
      <w:suppressLineNumbers/>
      <w:pPrChange w:id="1" w:author="Henri Ouma" w:date="2025-03-23T20:24:00Z">
        <w:pPr>
          <w:keepNext/>
          <w:suppressLineNumbers/>
          <w:suppressAutoHyphens/>
          <w:spacing w:before="240" w:after="120" w:line="259" w:lineRule="auto"/>
        </w:pPr>
      </w:pPrChange>
    </w:pPr>
    <w:rPr>
      <w:b/>
      <w:bCs/>
      <w:sz w:val="32"/>
      <w:szCs w:val="32"/>
      <w:rPrChange w:id="1" w:author="Henri Ouma" w:date="2025-03-23T20:24:00Z">
        <w:rPr>
          <w:rFonts w:ascii="Liberation Sans" w:eastAsia="DejaVu Sans" w:hAnsi="Liberation Sans" w:cs="FreeSans"/>
          <w:b/>
          <w:bCs/>
          <w:sz w:val="32"/>
          <w:szCs w:val="32"/>
          <w:lang w:eastAsia="en-US" w:bidi="ar-SA"/>
        </w:rPr>
      </w:rPrChange>
    </w:rPr>
  </w:style>
  <w:style w:type="paragraph" w:styleId="TOCHeading">
    <w:name w:val="TOC Heading"/>
    <w:basedOn w:val="IndexHeading"/>
    <w:qFormat/>
    <w:rsid w:val="0058195F"/>
    <w:pPr>
      <w:pPrChange w:id="2" w:author="Henri Ouma" w:date="2025-03-23T20:24:00Z">
        <w:pPr>
          <w:keepNext/>
          <w:suppressLineNumbers/>
          <w:suppressAutoHyphens/>
          <w:spacing w:before="240" w:after="120" w:line="259" w:lineRule="auto"/>
        </w:pPr>
      </w:pPrChange>
    </w:pPr>
    <w:rPr>
      <w:rPrChange w:id="2" w:author="Henri Ouma" w:date="2025-03-23T20:24:00Z">
        <w:rPr>
          <w:rFonts w:ascii="Liberation Sans" w:eastAsia="DejaVu Sans" w:hAnsi="Liberation Sans" w:cs="FreeSans"/>
          <w:b/>
          <w:bCs/>
          <w:sz w:val="32"/>
          <w:szCs w:val="32"/>
          <w:lang w:eastAsia="en-US" w:bidi="ar-SA"/>
        </w:rPr>
      </w:rPrChange>
    </w:rPr>
  </w:style>
  <w:style w:type="paragraph" w:styleId="TOC3">
    <w:name w:val="toc 3"/>
    <w:basedOn w:val="Index"/>
    <w:rsid w:val="0058195F"/>
    <w:pPr>
      <w:tabs>
        <w:tab w:val="right" w:leader="dot" w:pos="9899"/>
      </w:tabs>
      <w:ind w:left="567"/>
      <w:pPrChange w:id="3" w:author="Henri Ouma" w:date="2025-03-23T20:24:00Z">
        <w:pPr>
          <w:suppressLineNumbers/>
          <w:tabs>
            <w:tab w:val="right" w:leader="dot" w:pos="9899"/>
          </w:tabs>
          <w:suppressAutoHyphens/>
          <w:spacing w:after="160" w:line="259" w:lineRule="auto"/>
          <w:ind w:left="567"/>
        </w:pPr>
      </w:pPrChange>
    </w:pPr>
    <w:rPr>
      <w:rPrChange w:id="3" w:author="Henri Ouma" w:date="2025-03-23T20:24:00Z">
        <w:rPr>
          <w:rFonts w:asciiTheme="minorHAnsi" w:eastAsia="DejaVu Sans" w:hAnsiTheme="minorHAnsi" w:cs="FreeSans"/>
          <w:sz w:val="22"/>
          <w:szCs w:val="22"/>
          <w:lang w:eastAsia="en-US" w:bidi="ar-SA"/>
        </w:rPr>
      </w:rPrChange>
    </w:rPr>
  </w:style>
  <w:style w:type="paragraph" w:styleId="TOC4">
    <w:name w:val="toc 4"/>
    <w:basedOn w:val="Index"/>
    <w:rsid w:val="0058195F"/>
    <w:pPr>
      <w:tabs>
        <w:tab w:val="right" w:leader="dot" w:pos="9616"/>
      </w:tabs>
      <w:ind w:left="850"/>
      <w:pPrChange w:id="4" w:author="Henri Ouma" w:date="2025-03-23T20:24:00Z">
        <w:pPr>
          <w:suppressLineNumbers/>
          <w:tabs>
            <w:tab w:val="right" w:leader="dot" w:pos="9616"/>
          </w:tabs>
          <w:suppressAutoHyphens/>
          <w:spacing w:after="160" w:line="259" w:lineRule="auto"/>
          <w:ind w:left="850"/>
        </w:pPr>
      </w:pPrChange>
    </w:pPr>
    <w:rPr>
      <w:rPrChange w:id="4" w:author="Henri Ouma" w:date="2025-03-23T20:24:00Z">
        <w:rPr>
          <w:rFonts w:asciiTheme="minorHAnsi" w:eastAsia="DejaVu Sans" w:hAnsiTheme="minorHAnsi" w:cs="FreeSans"/>
          <w:sz w:val="22"/>
          <w:szCs w:val="22"/>
          <w:lang w:eastAsia="en-US" w:bidi="ar-SA"/>
        </w:rPr>
      </w:rPrChange>
    </w:rPr>
  </w:style>
  <w:style w:type="paragraph" w:styleId="TOC5">
    <w:name w:val="toc 5"/>
    <w:basedOn w:val="Index"/>
    <w:rsid w:val="0058195F"/>
    <w:pPr>
      <w:tabs>
        <w:tab w:val="right" w:leader="dot" w:pos="9332"/>
      </w:tabs>
      <w:ind w:left="1134"/>
      <w:pPrChange w:id="5" w:author="Henri Ouma" w:date="2025-03-23T20:24:00Z">
        <w:pPr>
          <w:suppressLineNumbers/>
          <w:tabs>
            <w:tab w:val="right" w:leader="dot" w:pos="9332"/>
          </w:tabs>
          <w:suppressAutoHyphens/>
          <w:spacing w:after="160" w:line="259" w:lineRule="auto"/>
          <w:ind w:left="1134"/>
        </w:pPr>
      </w:pPrChange>
    </w:pPr>
    <w:rPr>
      <w:rPrChange w:id="5" w:author="Henri Ouma" w:date="2025-03-23T20:24:00Z">
        <w:rPr>
          <w:rFonts w:asciiTheme="minorHAnsi" w:eastAsia="DejaVu Sans" w:hAnsiTheme="minorHAnsi" w:cs="FreeSans"/>
          <w:sz w:val="22"/>
          <w:szCs w:val="22"/>
          <w:lang w:eastAsia="en-US" w:bidi="ar-SA"/>
        </w:rPr>
      </w:rPrChange>
    </w:rPr>
  </w:style>
  <w:style w:type="table" w:styleId="PlainTable1">
    <w:name w:val="Plain Table 1"/>
    <w:basedOn w:val="TableNormal"/>
    <w:uiPriority w:val="41"/>
    <w:rsid w:val="001E0CF6"/>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8195F"/>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9947</Words>
  <Characters>51728</Characters>
  <Application>Microsoft Office Word</Application>
  <DocSecurity>0</DocSecurity>
  <Lines>994</Lines>
  <Paragraphs>1163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polycarp</dc:creator>
  <dc:description/>
  <cp:lastModifiedBy>Henri Ouma</cp:lastModifiedBy>
  <cp:revision>1</cp:revision>
  <dcterms:created xsi:type="dcterms:W3CDTF">2025-03-22T15:08:00Z</dcterms:created>
  <dcterms:modified xsi:type="dcterms:W3CDTF">2025-03-23T17:41:00Z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